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rFonts w:ascii="open sans" w:hAnsi="open sans"/>
          <w:b/>
          <w:color w:val="E38800"/>
          <w:sz w:val="28"/>
          <w:szCs w:val="28"/>
          <w:u w:val="single"/>
        </w:rPr>
        <w:t>FILE TYPES IN LINUX</w:t>
      </w:r>
    </w:p>
    <w:p>
      <w:pPr>
        <w:pStyle w:val="Heading1"/>
        <w:shd w:val="clear" w:color="auto" w:fill="FFFFFF"/>
        <w:rPr>
          <w:rFonts w:ascii="open sans" w:hAnsi="open sans"/>
          <w:color w:val="E38800"/>
        </w:rPr>
      </w:pPr>
      <w:r>
        <w:rPr>
          <w:rFonts w:ascii="open sans" w:hAnsi="open sans"/>
          <w:color w:val="E38800"/>
        </w:rPr>
        <w:t>Identifying Linux File types</w:t>
      </w:r>
    </w:p>
    <w:p>
      <w:pPr>
        <w:pStyle w:val="NormalWeb"/>
        <w:shd w:val="clear" w:color="auto" w:fill="FFFFFF"/>
        <w:spacing w:before="280" w:after="280"/>
        <w:rPr>
          <w:rFonts w:ascii="open sans" w:hAnsi="open sans"/>
          <w:color w:val="000000"/>
          <w:sz w:val="21"/>
          <w:szCs w:val="21"/>
        </w:rPr>
      </w:pPr>
      <w:r>
        <w:rPr>
          <w:rFonts w:ascii="open sans" w:hAnsi="open sans"/>
          <w:color w:val="000000"/>
          <w:sz w:val="21"/>
          <w:szCs w:val="21"/>
        </w:rPr>
        <w:t>There is only 1 command you need to know, which will help you to identify and categorize all the seven different file types found on the Linux system.</w:t>
      </w:r>
    </w:p>
    <w:p>
      <w:pPr>
        <w:pStyle w:val="HTMLPreformatted"/>
        <w:pBdr>
          <w:top w:val="single" w:sz="4" w:space="0" w:color="EFEFEF"/>
          <w:left w:val="single" w:sz="24" w:space="0" w:color="02B0EF"/>
          <w:bottom w:val="single" w:sz="4" w:space="0" w:color="EFEFEF"/>
          <w:right w:val="single" w:sz="4" w:space="0" w:color="EFEFEF"/>
        </w:pBdr>
        <w:shd w:val="clear" w:color="auto" w:fill="FCFCFC"/>
        <w:spacing w:before="408" w:after="408"/>
        <w:ind w:left="72" w:hanging="0"/>
        <w:rPr>
          <w:color w:val="000000"/>
        </w:rPr>
      </w:pPr>
      <w:r>
        <w:rPr>
          <w:color w:val="000000"/>
        </w:rPr>
        <w:t>$ ls -ld &lt;file name&gt;</w:t>
      </w:r>
    </w:p>
    <w:p>
      <w:pPr>
        <w:pStyle w:val="NormalWeb"/>
        <w:shd w:val="clear" w:color="auto" w:fill="FFFFFF"/>
        <w:spacing w:before="280" w:after="280"/>
        <w:rPr>
          <w:rFonts w:ascii="open sans" w:hAnsi="open sans"/>
          <w:color w:val="000000"/>
          <w:sz w:val="21"/>
          <w:szCs w:val="21"/>
        </w:rPr>
      </w:pPr>
      <w:r>
        <w:rPr>
          <w:rFonts w:ascii="open sans" w:hAnsi="open sans"/>
          <w:color w:val="000000"/>
          <w:sz w:val="21"/>
          <w:szCs w:val="21"/>
        </w:rPr>
        <w:t>Here is an example output of the above command.</w:t>
      </w:r>
    </w:p>
    <w:p>
      <w:pPr>
        <w:pStyle w:val="HTMLPreformatted"/>
        <w:pBdr>
          <w:top w:val="single" w:sz="4" w:space="0" w:color="EFEFEF"/>
          <w:left w:val="single" w:sz="24" w:space="0" w:color="02B0EF"/>
          <w:bottom w:val="single" w:sz="4" w:space="0" w:color="EFEFEF"/>
          <w:right w:val="single" w:sz="4" w:space="0" w:color="EFEFEF"/>
        </w:pBdr>
        <w:shd w:val="clear" w:color="auto" w:fill="FCFCFC"/>
        <w:spacing w:before="408" w:after="408"/>
        <w:ind w:left="72" w:hanging="0"/>
        <w:rPr>
          <w:color w:val="000000"/>
        </w:rPr>
      </w:pPr>
      <w:r>
        <w:rPr>
          <w:color w:val="000000"/>
        </w:rPr>
        <w:t xml:space="preserve"> </w:t>
      </w:r>
      <w:r>
        <w:rPr>
          <w:color w:val="000000"/>
        </w:rPr>
        <w:t xml:space="preserve">$ ls -ld /etc/services </w:t>
        <w:br/>
      </w:r>
      <w:r>
        <w:rPr>
          <w:rStyle w:val="Strong"/>
          <w:color w:val="E38800"/>
        </w:rPr>
        <w:t>-</w:t>
      </w:r>
      <w:r>
        <w:rPr>
          <w:color w:val="000000"/>
        </w:rPr>
        <w:t>rw-r--r-- 1 root root 19281 Feb 14  2012 /etc/services</w:t>
      </w:r>
    </w:p>
    <w:p>
      <w:pPr>
        <w:pStyle w:val="NormalWeb"/>
        <w:shd w:val="clear" w:color="auto" w:fill="FFFFFF"/>
        <w:spacing w:before="280" w:after="280"/>
        <w:rPr>
          <w:rFonts w:ascii="open sans" w:hAnsi="open sans"/>
          <w:color w:val="000000"/>
          <w:sz w:val="21"/>
          <w:szCs w:val="21"/>
        </w:rPr>
      </w:pPr>
      <w:hyperlink r:id="rId2" w:tgtFrame="Linux ls command">
        <w:r>
          <w:rPr>
            <w:rStyle w:val="InternetLink"/>
            <w:rFonts w:ascii="open sans" w:hAnsi="open sans"/>
            <w:b/>
            <w:b/>
            <w:bCs/>
            <w:color w:val="E38800"/>
            <w:sz w:val="21"/>
            <w:szCs w:val="21"/>
          </w:rPr>
          <w:t>ls</w:t>
        </w:r>
        <w:r>
          <w:rPr>
            <w:rStyle w:val="InternetLink"/>
            <w:rFonts w:ascii="open sans" w:hAnsi="open sans"/>
            <w:color w:val="21C2F8"/>
            <w:sz w:val="21"/>
            <w:szCs w:val="21"/>
          </w:rPr>
          <w:t> command</w:t>
        </w:r>
      </w:hyperlink>
      <w:r>
        <w:rPr>
          <w:rFonts w:ascii="open sans" w:hAnsi="open sans"/>
          <w:color w:val="000000"/>
          <w:sz w:val="21"/>
          <w:szCs w:val="21"/>
        </w:rPr>
        <w:t> will show the file type as an encoded symbol found as the first character of the file permission part. In this case it is "-", which means "regular file". It is important to point out that Linux file types are not to be mistaken with file extensions. Let us have a look at a short summary of all the seven different types of Linux file types and </w:t>
      </w:r>
      <w:r>
        <w:rPr>
          <w:rStyle w:val="Strong"/>
          <w:rFonts w:ascii="open sans" w:hAnsi="open sans"/>
          <w:color w:val="E38800"/>
          <w:sz w:val="21"/>
          <w:szCs w:val="21"/>
        </w:rPr>
        <w:t>ls</w:t>
      </w:r>
      <w:r>
        <w:rPr>
          <w:rFonts w:ascii="open sans" w:hAnsi="open sans"/>
          <w:color w:val="000000"/>
          <w:sz w:val="21"/>
          <w:szCs w:val="21"/>
        </w:rPr>
        <w:t> command identifiers:</w:t>
      </w:r>
    </w:p>
    <w:p>
      <w:pPr>
        <w:pStyle w:val="Normal"/>
        <w:numPr>
          <w:ilvl w:val="0"/>
          <w:numId w:val="1"/>
        </w:numPr>
        <w:shd w:val="clear" w:color="auto" w:fill="FFFFFF"/>
        <w:spacing w:lineRule="auto" w:line="240" w:beforeAutospacing="1" w:after="0"/>
        <w:rPr>
          <w:rFonts w:ascii="open sans" w:hAnsi="open sans"/>
          <w:color w:val="000000"/>
          <w:sz w:val="21"/>
          <w:szCs w:val="21"/>
        </w:rPr>
      </w:pPr>
      <w:r>
        <w:rPr>
          <w:rStyle w:val="Strong"/>
          <w:rFonts w:ascii="open sans" w:hAnsi="open sans"/>
          <w:color w:val="E38800"/>
          <w:sz w:val="21"/>
          <w:szCs w:val="21"/>
        </w:rPr>
        <w:t>-</w:t>
      </w:r>
      <w:r>
        <w:rPr>
          <w:rFonts w:ascii="open sans" w:hAnsi="open sans"/>
          <w:color w:val="000000"/>
          <w:sz w:val="21"/>
          <w:szCs w:val="21"/>
        </w:rPr>
        <w:t> : regular file</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d</w:t>
      </w:r>
      <w:r>
        <w:rPr>
          <w:rFonts w:ascii="open sans" w:hAnsi="open sans"/>
          <w:color w:val="000000"/>
          <w:sz w:val="21"/>
          <w:szCs w:val="21"/>
        </w:rPr>
        <w:t> : directory</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c</w:t>
      </w:r>
      <w:r>
        <w:rPr>
          <w:rFonts w:ascii="open sans" w:hAnsi="open sans"/>
          <w:color w:val="000000"/>
          <w:sz w:val="21"/>
          <w:szCs w:val="21"/>
        </w:rPr>
        <w:t> : character device file</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b</w:t>
      </w:r>
      <w:r>
        <w:rPr>
          <w:rFonts w:ascii="open sans" w:hAnsi="open sans"/>
          <w:color w:val="000000"/>
          <w:sz w:val="21"/>
          <w:szCs w:val="21"/>
        </w:rPr>
        <w:t> : block device file</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s</w:t>
      </w:r>
      <w:r>
        <w:rPr>
          <w:rFonts w:ascii="open sans" w:hAnsi="open sans"/>
          <w:color w:val="000000"/>
          <w:sz w:val="21"/>
          <w:szCs w:val="21"/>
        </w:rPr>
        <w:t> : local socket file</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p</w:t>
      </w:r>
      <w:r>
        <w:rPr>
          <w:rFonts w:ascii="open sans" w:hAnsi="open sans"/>
          <w:color w:val="000000"/>
          <w:sz w:val="21"/>
          <w:szCs w:val="21"/>
        </w:rPr>
        <w:t> : named pipe</w:t>
      </w:r>
    </w:p>
    <w:p>
      <w:pPr>
        <w:pStyle w:val="Normal"/>
        <w:numPr>
          <w:ilvl w:val="0"/>
          <w:numId w:val="1"/>
        </w:numPr>
        <w:shd w:val="clear" w:color="auto" w:fill="FFFFFF"/>
        <w:spacing w:lineRule="auto" w:line="240" w:before="0" w:after="0"/>
        <w:rPr>
          <w:rFonts w:ascii="open sans" w:hAnsi="open sans"/>
          <w:color w:val="000000"/>
          <w:sz w:val="21"/>
          <w:szCs w:val="21"/>
        </w:rPr>
      </w:pPr>
      <w:r>
        <w:rPr>
          <w:rStyle w:val="Strong"/>
          <w:rFonts w:ascii="open sans" w:hAnsi="open sans"/>
          <w:color w:val="E38800"/>
          <w:sz w:val="21"/>
          <w:szCs w:val="21"/>
        </w:rPr>
        <w:t>l</w:t>
      </w:r>
      <w:r>
        <w:rPr>
          <w:rFonts w:ascii="open sans" w:hAnsi="open sans"/>
          <w:color w:val="000000"/>
          <w:sz w:val="21"/>
          <w:szCs w:val="21"/>
        </w:rPr>
        <w:t> : symbolic link</w:t>
      </w:r>
    </w:p>
    <w:p>
      <w:pPr>
        <w:pStyle w:val="ListParagraph"/>
        <w:numPr>
          <w:ilvl w:val="0"/>
          <w:numId w:val="1"/>
        </w:numPr>
        <w:shd w:val="clear" w:color="auto" w:fill="FFFFFF"/>
        <w:spacing w:lineRule="auto" w:line="240" w:before="0" w:after="0"/>
        <w:contextualSpacing/>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Regular file</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The regular file is a most common file type found on the Linux system. It governs all different files such us text files, images, binary files, shared libraries, etc. You can create a regular file with the </w:t>
      </w:r>
      <w:r>
        <w:rPr>
          <w:rFonts w:eastAsia="Times New Roman" w:cs="Times New Roman" w:ascii="open sans" w:hAnsi="open sans"/>
          <w:b/>
          <w:bCs/>
          <w:color w:val="E38800"/>
          <w:sz w:val="21"/>
          <w:lang w:bidi="ar-SA"/>
        </w:rPr>
        <w:t>touch</w:t>
      </w:r>
      <w:r>
        <w:rPr>
          <w:rFonts w:eastAsia="Times New Roman" w:cs="Times New Roman" w:ascii="open sans" w:hAnsi="open sans"/>
          <w:color w:val="000000"/>
          <w:sz w:val="21"/>
          <w:szCs w:val="21"/>
          <w:lang w:bidi="ar-SA"/>
        </w:rPr>
        <w:t> command:</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touch linuxcareer.com</w:t>
        <w:br/>
        <w:t xml:space="preserve">$ ls -ld linuxcareer.com </w:t>
        <w:br/>
        <w:t>-rw-rw-r-- 1 lubos lubos 0 Jan 10 12:52 linuxcareer.com</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The first character of the</w:t>
      </w:r>
      <w:r>
        <w:rPr>
          <w:rFonts w:eastAsia="Times New Roman" w:cs="Times New Roman" w:ascii="open sans" w:hAnsi="open sans"/>
          <w:b/>
          <w:bCs/>
          <w:color w:val="E38800"/>
          <w:sz w:val="21"/>
          <w:lang w:bidi="ar-SA"/>
        </w:rPr>
        <w:t> ls</w:t>
      </w:r>
      <w:r>
        <w:rPr>
          <w:rFonts w:eastAsia="Times New Roman" w:cs="Times New Roman" w:ascii="open sans" w:hAnsi="open sans"/>
          <w:color w:val="000000"/>
          <w:sz w:val="21"/>
          <w:szCs w:val="21"/>
          <w:lang w:bidi="ar-SA"/>
        </w:rPr>
        <w:t> command, in this case "-", denotes the identification code for the regular file. To remove a regular file you can use the </w:t>
      </w:r>
      <w:r>
        <w:rPr>
          <w:rFonts w:eastAsia="Times New Roman" w:cs="Times New Roman" w:ascii="open sans" w:hAnsi="open sans"/>
          <w:b/>
          <w:bCs/>
          <w:color w:val="E38800"/>
          <w:sz w:val="21"/>
          <w:lang w:bidi="ar-SA"/>
        </w:rPr>
        <w:t>rm</w:t>
      </w:r>
      <w:r>
        <w:rPr>
          <w:rFonts w:eastAsia="Times New Roman" w:cs="Times New Roman" w:ascii="open sans" w:hAnsi="open sans"/>
          <w:color w:val="000000"/>
          <w:sz w:val="21"/>
          <w:szCs w:val="21"/>
          <w:lang w:bidi="ar-SA"/>
        </w:rPr>
        <w:t> command:</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xml:space="preserve">$ rm linuxcareer.com </w:t>
        <w:br/>
        <w:t>$</w:t>
      </w:r>
    </w:p>
    <w:p>
      <w:pPr>
        <w:pStyle w:val="ListParagraph"/>
        <w:numPr>
          <w:ilvl w:val="0"/>
          <w:numId w:val="1"/>
        </w:numPr>
        <w:shd w:val="clear" w:color="auto" w:fill="FFFFFF"/>
        <w:spacing w:lineRule="auto" w:line="240" w:before="0" w:after="0"/>
        <w:contextualSpacing/>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Directory</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Directory is second most common file type found in Linux. Directory can be created with the </w:t>
      </w:r>
      <w:r>
        <w:rPr>
          <w:rFonts w:eastAsia="Times New Roman" w:cs="Times New Roman" w:ascii="open sans" w:hAnsi="open sans"/>
          <w:b/>
          <w:bCs/>
          <w:color w:val="E38800"/>
          <w:sz w:val="21"/>
          <w:lang w:bidi="ar-SA"/>
        </w:rPr>
        <w:t>mkdir</w:t>
      </w:r>
      <w:r>
        <w:rPr>
          <w:rFonts w:eastAsia="Times New Roman" w:cs="Times New Roman" w:ascii="open sans" w:hAnsi="open sans"/>
          <w:color w:val="000000"/>
          <w:sz w:val="21"/>
          <w:szCs w:val="21"/>
          <w:lang w:bidi="ar-SA"/>
        </w:rPr>
        <w:t> command:</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 mkdir FileTypes</w:t>
        <w:br/>
        <w:t>$ ls -ld FileTypes/</w:t>
        <w:br/>
      </w:r>
      <w:r>
        <w:rPr>
          <w:rFonts w:eastAsia="Times New Roman" w:cs="Times New Roman" w:ascii="open sans" w:hAnsi="open sans"/>
          <w:b/>
          <w:bCs/>
          <w:color w:val="E38800"/>
          <w:sz w:val="21"/>
          <w:lang w:bidi="ar-SA"/>
        </w:rPr>
        <w:t>d</w:t>
      </w:r>
      <w:r>
        <w:rPr>
          <w:rFonts w:eastAsia="Times New Roman" w:cs="Times New Roman" w:ascii="open sans" w:hAnsi="open sans"/>
          <w:color w:val="000000"/>
          <w:sz w:val="21"/>
          <w:szCs w:val="21"/>
          <w:lang w:bidi="ar-SA"/>
        </w:rPr>
        <w:t>rwxrwxr-x 2 lubos lubos 4096 Jan 10 13:14 FileTypes/</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As explained earlier, directory can be identified by "d" symbol from the </w:t>
      </w:r>
      <w:r>
        <w:rPr>
          <w:rFonts w:eastAsia="Times New Roman" w:cs="Times New Roman" w:ascii="open sans" w:hAnsi="open sans"/>
          <w:b/>
          <w:bCs/>
          <w:color w:val="E38800"/>
          <w:sz w:val="21"/>
          <w:lang w:bidi="ar-SA"/>
        </w:rPr>
        <w:t>ls</w:t>
      </w:r>
      <w:r>
        <w:rPr>
          <w:rFonts w:eastAsia="Times New Roman" w:cs="Times New Roman" w:ascii="open sans" w:hAnsi="open sans"/>
          <w:color w:val="000000"/>
          <w:sz w:val="21"/>
          <w:szCs w:val="21"/>
          <w:lang w:bidi="ar-SA"/>
        </w:rPr>
        <w:t> command output. To remove empty directory use the </w:t>
      </w:r>
      <w:r>
        <w:rPr>
          <w:rFonts w:eastAsia="Times New Roman" w:cs="Times New Roman" w:ascii="open sans" w:hAnsi="open sans"/>
          <w:b/>
          <w:bCs/>
          <w:color w:val="E38800"/>
          <w:sz w:val="21"/>
          <w:lang w:bidi="ar-SA"/>
        </w:rPr>
        <w:t>rmdir</w:t>
      </w:r>
      <w:r>
        <w:rPr>
          <w:rFonts w:eastAsia="Times New Roman" w:cs="Times New Roman" w:ascii="open sans" w:hAnsi="open sans"/>
          <w:color w:val="000000"/>
          <w:sz w:val="21"/>
          <w:szCs w:val="21"/>
          <w:lang w:bidi="ar-SA"/>
        </w:rPr>
        <w:t> command.</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rmdir FileTypes</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When trying to remove directory with the </w:t>
      </w:r>
      <w:r>
        <w:rPr>
          <w:rFonts w:eastAsia="Times New Roman" w:cs="Times New Roman" w:ascii="open sans" w:hAnsi="open sans"/>
          <w:b/>
          <w:bCs/>
          <w:color w:val="E38800"/>
          <w:sz w:val="21"/>
          <w:lang w:bidi="ar-SA"/>
        </w:rPr>
        <w:t>rmdir</w:t>
      </w:r>
      <w:r>
        <w:rPr>
          <w:rFonts w:eastAsia="Times New Roman" w:cs="Times New Roman" w:ascii="open sans" w:hAnsi="open sans"/>
          <w:color w:val="000000"/>
          <w:sz w:val="21"/>
          <w:szCs w:val="21"/>
          <w:lang w:bidi="ar-SA"/>
        </w:rPr>
        <w:t> command, which contains additional files you will get an error message:</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rmdir: failed to remove `FileTypes/': Directory not empty</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In this case you need to use a command:</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rm -r FileTypes/</w:t>
      </w:r>
    </w:p>
    <w:p>
      <w:pPr>
        <w:pStyle w:val="ListParagraph"/>
        <w:numPr>
          <w:ilvl w:val="0"/>
          <w:numId w:val="1"/>
        </w:numPr>
        <w:shd w:val="clear" w:color="auto" w:fill="FFFFFF"/>
        <w:spacing w:lineRule="auto" w:line="240" w:before="0" w:after="0"/>
        <w:contextualSpacing/>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Character device</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Character and block device files allow users and programs to communicate with hardware peripheral devices. For example:</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xml:space="preserve">$ ls -ld /dev/vmmon </w:t>
        <w:br/>
      </w:r>
      <w:r>
        <w:rPr>
          <w:rFonts w:eastAsia="Times New Roman" w:cs="Courier New" w:ascii="Courier New" w:hAnsi="Courier New"/>
          <w:b/>
          <w:bCs/>
          <w:color w:val="E38800"/>
          <w:sz w:val="20"/>
          <w:szCs w:val="20"/>
          <w:lang w:bidi="ar-SA"/>
        </w:rPr>
        <w:t>c</w:t>
      </w:r>
      <w:r>
        <w:rPr>
          <w:rFonts w:eastAsia="Times New Roman" w:cs="Courier New" w:ascii="Courier New" w:hAnsi="Courier New"/>
          <w:color w:val="000000"/>
          <w:sz w:val="20"/>
          <w:szCs w:val="20"/>
          <w:lang w:bidi="ar-SA"/>
        </w:rPr>
        <w:t>rw------- 1 root root 10, 165 Jan  4 10:13 /dev/vmmon</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In this case the character device is the vmware module device.</w:t>
      </w:r>
    </w:p>
    <w:p>
      <w:pPr>
        <w:pStyle w:val="ListParagraph"/>
        <w:numPr>
          <w:ilvl w:val="0"/>
          <w:numId w:val="1"/>
        </w:numPr>
        <w:shd w:val="clear" w:color="auto" w:fill="FFFFFF"/>
        <w:spacing w:lineRule="auto" w:line="240" w:before="0" w:after="0"/>
        <w:contextualSpacing/>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Block Device</w:t>
      </w:r>
    </w:p>
    <w:p>
      <w:pPr>
        <w:pStyle w:val="ListParagraph"/>
        <w:numPr>
          <w:ilvl w:val="0"/>
          <w:numId w:val="1"/>
        </w:numPr>
        <w:shd w:val="clear" w:color="auto" w:fill="FFFFFF"/>
        <w:spacing w:lineRule="auto" w:line="240" w:before="0" w:after="0"/>
        <w:contextualSpacing/>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Block devices are similar to character devices. They mostly govern hardware as hard drives, memory, etc.</w:t>
      </w:r>
    </w:p>
    <w:p>
      <w:pPr>
        <w:pStyle w:val="ListParagraph"/>
        <w:numPr>
          <w:ilvl w:val="0"/>
          <w:numId w:val="1"/>
        </w:numPr>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408"/>
        <w:contextualSpacing/>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ls -ld /dev/sda</w:t>
        <w:br/>
        <w:t>brw-rw---- 1 root disk 8, 0 Jan  4 10:12 /dev/sda</w:t>
      </w:r>
    </w:p>
    <w:p>
      <w:pPr>
        <w:pStyle w:val="Normal"/>
        <w:numPr>
          <w:ilvl w:val="0"/>
          <w:numId w:val="0"/>
        </w:numPr>
        <w:shd w:val="clear" w:color="auto" w:fill="FFFFFF"/>
        <w:spacing w:lineRule="auto" w:line="240" w:beforeAutospacing="1" w:afterAutospacing="1"/>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Local domain sockets</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Local domain sockets are used for communication between processes. Generally, they are used by services such as X windows, syslog and etc.</w:t>
      </w:r>
    </w:p>
    <w:p>
      <w:pPr>
        <w:pStyle w:val="Normal"/>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8" w:after="408"/>
        <w:ind w:left="72" w:hanging="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ls -ld /dev/log</w:t>
        <w:br/>
        <w:t>srw-rw-rw- 1 root root 0 Jan  4 10:13 /dev/log</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Sockets can be created by socket system call and removed by the </w:t>
      </w:r>
      <w:r>
        <w:rPr>
          <w:rFonts w:eastAsia="Times New Roman" w:cs="Times New Roman" w:ascii="open sans" w:hAnsi="open sans"/>
          <w:b/>
          <w:bCs/>
          <w:color w:val="E38800"/>
          <w:sz w:val="21"/>
          <w:lang w:bidi="ar-SA"/>
        </w:rPr>
        <w:t>unlink</w:t>
      </w:r>
      <w:r>
        <w:rPr>
          <w:rFonts w:eastAsia="Times New Roman" w:cs="Times New Roman" w:ascii="open sans" w:hAnsi="open sans"/>
          <w:color w:val="000000"/>
          <w:sz w:val="21"/>
          <w:szCs w:val="21"/>
          <w:lang w:bidi="ar-SA"/>
        </w:rPr>
        <w:t> or </w:t>
      </w:r>
      <w:r>
        <w:rPr>
          <w:rFonts w:eastAsia="Times New Roman" w:cs="Times New Roman" w:ascii="open sans" w:hAnsi="open sans"/>
          <w:b/>
          <w:bCs/>
          <w:color w:val="E38800"/>
          <w:sz w:val="21"/>
          <w:lang w:bidi="ar-SA"/>
        </w:rPr>
        <w:t>rm</w:t>
      </w:r>
      <w:r>
        <w:rPr>
          <w:rFonts w:eastAsia="Times New Roman" w:cs="Times New Roman" w:ascii="open sans" w:hAnsi="open sans"/>
          <w:color w:val="000000"/>
          <w:sz w:val="21"/>
          <w:szCs w:val="21"/>
          <w:lang w:bidi="ar-SA"/>
        </w:rPr>
        <w:t> commands.</w:t>
      </w:r>
    </w:p>
    <w:p>
      <w:pPr>
        <w:pStyle w:val="Normal"/>
        <w:numPr>
          <w:ilvl w:val="0"/>
          <w:numId w:val="0"/>
        </w:numPr>
        <w:shd w:val="clear" w:color="auto" w:fill="FFFFFF"/>
        <w:spacing w:lineRule="auto" w:line="240" w:beforeAutospacing="1" w:afterAutospacing="1"/>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Named Pipes</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Similarly as Local sockets, named pipes allow communication between two local processes. They can be created by the </w:t>
      </w:r>
      <w:r>
        <w:rPr>
          <w:rFonts w:eastAsia="Times New Roman" w:cs="Times New Roman" w:ascii="open sans" w:hAnsi="open sans"/>
          <w:b/>
          <w:bCs/>
          <w:color w:val="E38800"/>
          <w:sz w:val="21"/>
          <w:lang w:bidi="ar-SA"/>
        </w:rPr>
        <w:t>mknod</w:t>
      </w:r>
      <w:r>
        <w:rPr>
          <w:rFonts w:eastAsia="Times New Roman" w:cs="Times New Roman" w:ascii="open sans" w:hAnsi="open sans"/>
          <w:color w:val="000000"/>
          <w:sz w:val="21"/>
          <w:szCs w:val="21"/>
          <w:lang w:bidi="ar-SA"/>
        </w:rPr>
        <w:t> command and removed with the </w:t>
      </w:r>
      <w:r>
        <w:rPr>
          <w:rFonts w:eastAsia="Times New Roman" w:cs="Times New Roman" w:ascii="open sans" w:hAnsi="open sans"/>
          <w:b/>
          <w:bCs/>
          <w:color w:val="E38800"/>
          <w:sz w:val="21"/>
          <w:lang w:bidi="ar-SA"/>
        </w:rPr>
        <w:t>rm</w:t>
      </w:r>
      <w:r>
        <w:rPr>
          <w:rFonts w:eastAsia="Times New Roman" w:cs="Times New Roman" w:ascii="open sans" w:hAnsi="open sans"/>
          <w:color w:val="000000"/>
          <w:sz w:val="21"/>
          <w:szCs w:val="21"/>
          <w:lang w:bidi="ar-SA"/>
        </w:rPr>
        <w:t> command.</w:t>
      </w:r>
    </w:p>
    <w:p>
      <w:pPr>
        <w:pStyle w:val="Normal"/>
        <w:numPr>
          <w:ilvl w:val="0"/>
          <w:numId w:val="0"/>
        </w:numPr>
        <w:shd w:val="clear" w:color="auto" w:fill="FFFFFF"/>
        <w:spacing w:lineRule="auto" w:line="240" w:beforeAutospacing="1" w:afterAutospacing="1"/>
        <w:outlineLvl w:val="1"/>
        <w:rPr>
          <w:rFonts w:ascii="open sans" w:hAnsi="open sans" w:eastAsia="Times New Roman" w:cs="Times New Roman"/>
          <w:b/>
          <w:b/>
          <w:bCs/>
          <w:color w:val="E38800"/>
          <w:sz w:val="36"/>
          <w:szCs w:val="36"/>
          <w:lang w:bidi="ar-SA"/>
        </w:rPr>
      </w:pPr>
      <w:r>
        <w:rPr>
          <w:rFonts w:eastAsia="Times New Roman" w:cs="Times New Roman" w:ascii="open sans" w:hAnsi="open sans"/>
          <w:b/>
          <w:bCs/>
          <w:color w:val="E38800"/>
          <w:sz w:val="36"/>
          <w:szCs w:val="36"/>
          <w:lang w:bidi="ar-SA"/>
        </w:rPr>
        <w:t>Symbolic Links</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With symbolic links an administrator can assign a file or directory multiple identities. Symbolic link can be though of as a pointer to an original file. There are two types of symbolic links:</w:t>
      </w:r>
    </w:p>
    <w:p>
      <w:pPr>
        <w:pStyle w:val="Normal"/>
        <w:numPr>
          <w:ilvl w:val="0"/>
          <w:numId w:val="2"/>
        </w:numPr>
        <w:shd w:val="clear" w:color="auto" w:fill="FFFFFF"/>
        <w:spacing w:lineRule="auto" w:line="240" w:beforeAutospacing="1" w:after="0"/>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hard links</w:t>
      </w:r>
    </w:p>
    <w:p>
      <w:pPr>
        <w:pStyle w:val="Normal"/>
        <w:numPr>
          <w:ilvl w:val="0"/>
          <w:numId w:val="2"/>
        </w:numPr>
        <w:shd w:val="clear" w:color="auto" w:fill="FFFFFF"/>
        <w:spacing w:lineRule="auto" w:line="240" w:before="0"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soft links</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The difference between hard and soft links is that soft links use file name as reference and hard links use direct reference to the original file. Furthermore, hard links cannot cross file systems and partitions. To create symbolic soft link we can use</w:t>
      </w:r>
      <w:r>
        <w:rPr>
          <w:rFonts w:eastAsia="Times New Roman" w:cs="Times New Roman" w:ascii="open sans" w:hAnsi="open sans"/>
          <w:b/>
          <w:bCs/>
          <w:color w:val="E38800"/>
          <w:sz w:val="21"/>
          <w:lang w:bidi="ar-SA"/>
        </w:rPr>
        <w:t> ln -s</w:t>
      </w:r>
      <w:r>
        <w:rPr>
          <w:rFonts w:eastAsia="Times New Roman" w:cs="Times New Roman" w:ascii="open sans" w:hAnsi="open sans"/>
          <w:color w:val="000000"/>
          <w:sz w:val="21"/>
          <w:szCs w:val="21"/>
          <w:lang w:bidi="ar-SA"/>
        </w:rPr>
        <w:t> command:</w:t>
      </w:r>
    </w:p>
    <w:p>
      <w:pPr>
        <w:pStyle w:val="Normal"/>
        <w:pBdr>
          <w:top w:val="single" w:sz="4" w:space="0" w:color="EFEFEF"/>
          <w:left w:val="single" w:sz="24" w:space="0" w:color="02B0EF"/>
          <w:bottom w:val="single" w:sz="4" w:space="0" w:color="EFEFEF"/>
          <w:right w:val="single" w:sz="4" w:space="0" w:color="EFEFEF"/>
        </w:pBdr>
        <w:shd w:val="clear" w:color="auto" w:fill="FCFCFC"/>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08" w:after="408"/>
        <w:ind w:left="72" w:hanging="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echo file1 &gt; file1</w:t>
        <w:br/>
        <w:t>$ ln -s file1 file2</w:t>
        <w:br/>
        <w:t xml:space="preserve">$ cat file2 </w:t>
        <w:br/>
        <w:t>file1</w:t>
        <w:br/>
        <w:t xml:space="preserve">$ ls -ld file2 </w:t>
        <w:br/>
      </w:r>
      <w:r>
        <w:rPr>
          <w:rFonts w:eastAsia="Times New Roman" w:cs="Courier New" w:ascii="Courier New" w:hAnsi="Courier New"/>
          <w:b/>
          <w:bCs/>
          <w:color w:val="E38800"/>
          <w:sz w:val="20"/>
          <w:szCs w:val="20"/>
          <w:lang w:bidi="ar-SA"/>
        </w:rPr>
        <w:t>l</w:t>
      </w:r>
      <w:r>
        <w:rPr>
          <w:rFonts w:eastAsia="Times New Roman" w:cs="Courier New" w:ascii="Courier New" w:hAnsi="Courier New"/>
          <w:color w:val="000000"/>
          <w:sz w:val="20"/>
          <w:szCs w:val="20"/>
          <w:lang w:bidi="ar-SA"/>
        </w:rPr>
        <w:t>rwxrwxrwx 1 lubos lubos 5 Jan 10 14:42 file2 -&gt; file1</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t>To remove symbolic link we can use </w:t>
      </w:r>
      <w:r>
        <w:rPr>
          <w:rFonts w:eastAsia="Times New Roman" w:cs="Times New Roman" w:ascii="open sans" w:hAnsi="open sans"/>
          <w:b/>
          <w:bCs/>
          <w:color w:val="E38800"/>
          <w:sz w:val="21"/>
          <w:lang w:bidi="ar-SA"/>
        </w:rPr>
        <w:t>unlink</w:t>
      </w:r>
      <w:r>
        <w:rPr>
          <w:rFonts w:eastAsia="Times New Roman" w:cs="Times New Roman" w:ascii="open sans" w:hAnsi="open sans"/>
          <w:color w:val="000000"/>
          <w:sz w:val="21"/>
          <w:szCs w:val="21"/>
          <w:lang w:bidi="ar-SA"/>
        </w:rPr>
        <w:t> or </w:t>
      </w:r>
      <w:r>
        <w:rPr>
          <w:rFonts w:eastAsia="Times New Roman" w:cs="Times New Roman" w:ascii="open sans" w:hAnsi="open sans"/>
          <w:b/>
          <w:bCs/>
          <w:color w:val="E38800"/>
          <w:sz w:val="21"/>
          <w:lang w:bidi="ar-SA"/>
        </w:rPr>
        <w:t>rm</w:t>
      </w:r>
      <w:r>
        <w:rPr>
          <w:rFonts w:eastAsia="Times New Roman" w:cs="Times New Roman" w:ascii="open sans" w:hAnsi="open sans"/>
          <w:color w:val="000000"/>
          <w:sz w:val="21"/>
          <w:szCs w:val="21"/>
          <w:lang w:bidi="ar-SA"/>
        </w:rPr>
        <w:t> command.</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 Unix, there are three basic types of files −</w:t>
      </w:r>
    </w:p>
    <w:p>
      <w:pPr>
        <w:pStyle w:val="Normal"/>
        <w:numPr>
          <w:ilvl w:val="0"/>
          <w:numId w:val="3"/>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Ordinary Files</w:t>
      </w:r>
      <w:r>
        <w:rPr>
          <w:rFonts w:eastAsia="Times New Roman" w:cs="Arial" w:ascii="Arial" w:hAnsi="Arial"/>
          <w:color w:val="000000"/>
          <w:sz w:val="21"/>
          <w:szCs w:val="21"/>
          <w:lang w:bidi="ar-SA"/>
        </w:rPr>
        <w:t> − An ordinary file is a file on the system that contains data, text, or program instructions. In this tutorial, you look at working with ordinary files.</w:t>
      </w:r>
    </w:p>
    <w:p>
      <w:pPr>
        <w:pStyle w:val="Normal"/>
        <w:numPr>
          <w:ilvl w:val="0"/>
          <w:numId w:val="3"/>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Directories</w:t>
      </w:r>
      <w:r>
        <w:rPr>
          <w:rFonts w:eastAsia="Times New Roman" w:cs="Arial" w:ascii="Arial" w:hAnsi="Arial"/>
          <w:color w:val="000000"/>
          <w:sz w:val="21"/>
          <w:szCs w:val="21"/>
          <w:lang w:bidi="ar-SA"/>
        </w:rPr>
        <w:t> − Directories store both special and ordinary files. For users familiar with Windows or Mac OS, Unix directories are equivalent to folders.</w:t>
      </w:r>
    </w:p>
    <w:p>
      <w:pPr>
        <w:pStyle w:val="Normal"/>
        <w:numPr>
          <w:ilvl w:val="0"/>
          <w:numId w:val="3"/>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Special Files</w:t>
      </w:r>
      <w:r>
        <w:rPr>
          <w:rFonts w:eastAsia="Times New Roman" w:cs="Arial" w:ascii="Arial" w:hAnsi="Arial"/>
          <w:color w:val="000000"/>
          <w:sz w:val="21"/>
          <w:szCs w:val="21"/>
          <w:lang w:bidi="ar-SA"/>
        </w:rPr>
        <w:t> − Some special files provide access to hardware such as hard drives, CD-ROM drives, modems, and Ethernet adapters. Other special files are similar to aliases or shortcuts and enable you to access a single file using different names.</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Listing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list the files and directories stored in the current directory, use the following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is the sample output of the above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bin        hosts  lib     res.03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ch07       hw1    pub     test_results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ch07.bak   hw2    res.01  users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docs       hw3    res.02  work</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command </w:t>
      </w:r>
      <w:r>
        <w:rPr>
          <w:rFonts w:eastAsia="Times New Roman" w:cs="Arial" w:ascii="Arial" w:hAnsi="Arial"/>
          <w:b/>
          <w:bCs/>
          <w:color w:val="000000"/>
          <w:sz w:val="21"/>
          <w:szCs w:val="21"/>
          <w:lang w:bidi="ar-SA"/>
        </w:rPr>
        <w:t>ls</w:t>
      </w:r>
      <w:r>
        <w:rPr>
          <w:rFonts w:eastAsia="Times New Roman" w:cs="Arial" w:ascii="Arial" w:hAnsi="Arial"/>
          <w:color w:val="000000"/>
          <w:sz w:val="21"/>
          <w:szCs w:val="21"/>
          <w:lang w:bidi="ar-SA"/>
        </w:rPr>
        <w:t> supports the </w:t>
      </w:r>
      <w:r>
        <w:rPr>
          <w:rFonts w:eastAsia="Times New Roman" w:cs="Arial" w:ascii="Arial" w:hAnsi="Arial"/>
          <w:b/>
          <w:bCs/>
          <w:color w:val="000000"/>
          <w:sz w:val="21"/>
          <w:szCs w:val="21"/>
          <w:lang w:bidi="ar-SA"/>
        </w:rPr>
        <w:t>-l</w:t>
      </w:r>
      <w:r>
        <w:rPr>
          <w:rFonts w:eastAsia="Times New Roman" w:cs="Arial" w:ascii="Arial" w:hAnsi="Arial"/>
          <w:color w:val="000000"/>
          <w:sz w:val="21"/>
          <w:szCs w:val="21"/>
          <w:lang w:bidi="ar-SA"/>
        </w:rPr>
        <w:t> option which would help you to get more information about the listed files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total 1962188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drwxrwxr-x  2 amrood amrood      4096 Dec 25 09:59 uml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-rw-rw-r--  1 amrood amrood      5341 Dec 25 08:38 uml.jpg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2 amrood amrood      4096 Feb 15  2006 univ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2 root   root        4096 Dec  9  2007 urlspedia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-rw-r--r--  1 root   root      276480 Dec  9  2007 urlspedia.tar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8 root   root        4096 Nov 25  2007 usr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2    200    300      4096 Nov 25  2007 webthumb-1.01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-rwxr-xr-x  1 root   root        3192 Nov 25  2007 webthumb.php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-rw-rw-r--  1 amrood amrood     20480 Nov 25  2007 webthumb.tar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-rw-rw-r--  1 amrood amrood      5654 Aug  9  2007 yourfile.mid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-rw-rw-r--  1 amrood amrood    166255 Aug  9  2007 yourfile.swf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11 amrood amrood      4096 May 29  2007 zlib-1.2.3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is the information about all the listed columns −</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First Column</w:t>
      </w:r>
      <w:r>
        <w:rPr>
          <w:rFonts w:eastAsia="Times New Roman" w:cs="Arial" w:ascii="Arial" w:hAnsi="Arial"/>
          <w:color w:val="000000"/>
          <w:sz w:val="21"/>
          <w:szCs w:val="21"/>
          <w:lang w:bidi="ar-SA"/>
        </w:rPr>
        <w:t> − Represents the file type and the permission given on the file. Below is the description of all type of files.</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Second Column</w:t>
      </w:r>
      <w:r>
        <w:rPr>
          <w:rFonts w:eastAsia="Times New Roman" w:cs="Arial" w:ascii="Arial" w:hAnsi="Arial"/>
          <w:color w:val="000000"/>
          <w:sz w:val="21"/>
          <w:szCs w:val="21"/>
          <w:lang w:bidi="ar-SA"/>
        </w:rPr>
        <w:t> − Represents the number of memory blocks taken by the file or directory.</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Third Column</w:t>
      </w:r>
      <w:r>
        <w:rPr>
          <w:rFonts w:eastAsia="Times New Roman" w:cs="Arial" w:ascii="Arial" w:hAnsi="Arial"/>
          <w:color w:val="000000"/>
          <w:sz w:val="21"/>
          <w:szCs w:val="21"/>
          <w:lang w:bidi="ar-SA"/>
        </w:rPr>
        <w:t> − Represents the owner of the file. This is the Unix user who created this file.</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Fourth Column</w:t>
      </w:r>
      <w:r>
        <w:rPr>
          <w:rFonts w:eastAsia="Times New Roman" w:cs="Arial" w:ascii="Arial" w:hAnsi="Arial"/>
          <w:color w:val="000000"/>
          <w:sz w:val="21"/>
          <w:szCs w:val="21"/>
          <w:lang w:bidi="ar-SA"/>
        </w:rPr>
        <w:t> − Represents the group of the owner. Every Unix user will have an associated group.</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Fifth Column</w:t>
      </w:r>
      <w:r>
        <w:rPr>
          <w:rFonts w:eastAsia="Times New Roman" w:cs="Arial" w:ascii="Arial" w:hAnsi="Arial"/>
          <w:color w:val="000000"/>
          <w:sz w:val="21"/>
          <w:szCs w:val="21"/>
          <w:lang w:bidi="ar-SA"/>
        </w:rPr>
        <w:t> − Represents the file size in bytes.</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Sixth Column</w:t>
      </w:r>
      <w:r>
        <w:rPr>
          <w:rFonts w:eastAsia="Times New Roman" w:cs="Arial" w:ascii="Arial" w:hAnsi="Arial"/>
          <w:color w:val="000000"/>
          <w:sz w:val="21"/>
          <w:szCs w:val="21"/>
          <w:lang w:bidi="ar-SA"/>
        </w:rPr>
        <w:t> − Represents the date and the time when this file was created or modified for the last time.</w:t>
      </w:r>
    </w:p>
    <w:p>
      <w:pPr>
        <w:pStyle w:val="Normal"/>
        <w:numPr>
          <w:ilvl w:val="0"/>
          <w:numId w:val="4"/>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Seventh Column</w:t>
      </w:r>
      <w:r>
        <w:rPr>
          <w:rFonts w:eastAsia="Times New Roman" w:cs="Arial" w:ascii="Arial" w:hAnsi="Arial"/>
          <w:color w:val="000000"/>
          <w:sz w:val="21"/>
          <w:szCs w:val="21"/>
          <w:lang w:bidi="ar-SA"/>
        </w:rPr>
        <w:t> − Represents the file or the directory name.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 the </w:t>
      </w:r>
      <w:r>
        <w:rPr>
          <w:rFonts w:eastAsia="Times New Roman" w:cs="Arial" w:ascii="Arial" w:hAnsi="Arial"/>
          <w:b/>
          <w:bCs/>
          <w:color w:val="000000"/>
          <w:sz w:val="21"/>
          <w:szCs w:val="21"/>
          <w:lang w:bidi="ar-SA"/>
        </w:rPr>
        <w:t>ls -l</w:t>
      </w:r>
      <w:r>
        <w:rPr>
          <w:rFonts w:eastAsia="Times New Roman" w:cs="Arial" w:ascii="Arial" w:hAnsi="Arial"/>
          <w:color w:val="000000"/>
          <w:sz w:val="21"/>
          <w:szCs w:val="21"/>
          <w:lang w:bidi="ar-SA"/>
        </w:rPr>
        <w:t> listing example, every file line begins with a </w:t>
      </w:r>
      <w:r>
        <w:rPr>
          <w:rFonts w:eastAsia="Times New Roman" w:cs="Arial" w:ascii="Arial" w:hAnsi="Arial"/>
          <w:b/>
          <w:bCs/>
          <w:color w:val="000000"/>
          <w:sz w:val="21"/>
          <w:szCs w:val="21"/>
          <w:lang w:bidi="ar-SA"/>
        </w:rPr>
        <w:t>d</w:t>
      </w:r>
      <w:r>
        <w:rPr>
          <w:rFonts w:eastAsia="Times New Roman" w:cs="Arial" w:ascii="Arial" w:hAnsi="Arial"/>
          <w:color w:val="000000"/>
          <w:sz w:val="21"/>
          <w:szCs w:val="21"/>
          <w:lang w:bidi="ar-SA"/>
        </w:rPr>
        <w:t>,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or </w:t>
      </w:r>
      <w:r>
        <w:rPr>
          <w:rFonts w:eastAsia="Times New Roman" w:cs="Arial" w:ascii="Arial" w:hAnsi="Arial"/>
          <w:b/>
          <w:bCs/>
          <w:color w:val="000000"/>
          <w:sz w:val="21"/>
          <w:szCs w:val="21"/>
          <w:lang w:bidi="ar-SA"/>
        </w:rPr>
        <w:t>l</w:t>
      </w:r>
      <w:r>
        <w:rPr>
          <w:rFonts w:eastAsia="Times New Roman" w:cs="Arial" w:ascii="Arial" w:hAnsi="Arial"/>
          <w:color w:val="000000"/>
          <w:sz w:val="21"/>
          <w:szCs w:val="21"/>
          <w:lang w:bidi="ar-SA"/>
        </w:rPr>
        <w:t>. These characters indicate the type of the file that's listed.</w:t>
      </w:r>
    </w:p>
    <w:tbl>
      <w:tblPr>
        <w:tblW w:w="8666" w:type="dxa"/>
        <w:jc w:val="left"/>
        <w:tblInd w:w="90" w:type="dxa"/>
        <w:tblLayout w:type="fixed"/>
        <w:tblCellMar>
          <w:top w:w="105" w:type="dxa"/>
          <w:left w:w="105" w:type="dxa"/>
          <w:bottom w:w="105" w:type="dxa"/>
          <w:right w:w="105" w:type="dxa"/>
        </w:tblCellMar>
        <w:tblLook w:val="04a0"/>
      </w:tblPr>
      <w:tblGrid>
        <w:gridCol w:w="835"/>
        <w:gridCol w:w="7830"/>
      </w:tblGrid>
      <w:tr>
        <w:trPr/>
        <w:tc>
          <w:tcPr>
            <w:tcW w:w="835"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Sr.No.</w:t>
            </w:r>
          </w:p>
        </w:tc>
        <w:tc>
          <w:tcPr>
            <w:tcW w:w="7830"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Prefix &amp; Description</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262"/>
              <w:rPr>
                <w:rFonts w:ascii="Arial" w:hAnsi="Arial" w:eastAsia="Times New Roman" w:cs="Arial"/>
                <w:sz w:val="21"/>
                <w:szCs w:val="21"/>
                <w:lang w:bidi="ar-SA"/>
              </w:rPr>
            </w:pPr>
            <w:r>
              <w:rPr>
                <w:rFonts w:eastAsia="Times New Roman" w:cs="Arial" w:ascii="Arial" w:hAnsi="Arial"/>
                <w:sz w:val="21"/>
                <w:szCs w:val="21"/>
                <w:lang w:bidi="ar-SA"/>
              </w:rPr>
              <w:t>1</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Regular file, such as an ASCII text file, binary executable, or hard link.</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2</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b</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Block special file. Block input/output device file such as a physical hard drive.</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3</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c</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Character special file. Raw input/output device file such as a physical hard drive.</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4</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d</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Directory file that contains a listing of other files and directories.</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5</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l</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Symbolic link file. Links on any regular file.</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6</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p</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Named pipe. A mechanism for interprocess communications.</w:t>
            </w:r>
          </w:p>
        </w:tc>
      </w:tr>
      <w:tr>
        <w:trPr/>
        <w:tc>
          <w:tcPr>
            <w:tcW w:w="835"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7</w:t>
            </w:r>
          </w:p>
        </w:tc>
        <w:tc>
          <w:tcPr>
            <w:tcW w:w="7830"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Socket used for interprocess communication.</w:t>
            </w:r>
          </w:p>
        </w:tc>
      </w:tr>
    </w:tbl>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Metacharacters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Metacharacters have a special meaning in Unix. For example,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and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are metacharacters. We use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to match 0 or more characters, a question mark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matches with a single character.</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For 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ch*.doc</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Displays all the files, the names of which start with </w:t>
      </w:r>
      <w:r>
        <w:rPr>
          <w:rFonts w:eastAsia="Times New Roman" w:cs="Arial" w:ascii="Arial" w:hAnsi="Arial"/>
          <w:b/>
          <w:bCs/>
          <w:color w:val="000000"/>
          <w:sz w:val="21"/>
          <w:szCs w:val="21"/>
          <w:lang w:bidi="ar-SA"/>
        </w:rPr>
        <w:t>ch</w:t>
      </w:r>
      <w:r>
        <w:rPr>
          <w:rFonts w:eastAsia="Times New Roman" w:cs="Arial" w:ascii="Arial" w:hAnsi="Arial"/>
          <w:color w:val="000000"/>
          <w:sz w:val="21"/>
          <w:szCs w:val="21"/>
          <w:lang w:bidi="ar-SA"/>
        </w:rPr>
        <w:t> and end with </w:t>
      </w:r>
      <w:r>
        <w:rPr>
          <w:rFonts w:eastAsia="Times New Roman" w:cs="Arial" w:ascii="Arial" w:hAnsi="Arial"/>
          <w:b/>
          <w:bCs/>
          <w:color w:val="000000"/>
          <w:sz w:val="21"/>
          <w:szCs w:val="21"/>
          <w:lang w:bidi="ar-SA"/>
        </w:rPr>
        <w:t>.doc</w:t>
      </w:r>
      <w:r>
        <w:rPr>
          <w:rFonts w:eastAsia="Times New Roman" w:cs="Arial" w:ascii="Arial" w:hAnsi="Arial"/>
          <w:color w:val="000000"/>
          <w:sz w:val="21"/>
          <w:szCs w:val="21"/>
          <w:lang w:bidi="ar-SA"/>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xml:space="preserve">ch01-1.doc   ch010.doc  ch02.doc    ch03-2.doc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ch04-1.doc   ch040.doc  ch05.doc    ch06-2.doc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ch01-2.doc ch02-1.doc c</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works as meta character which matches with any character. If you want to display all the files ending with just </w:t>
      </w:r>
      <w:r>
        <w:rPr>
          <w:rFonts w:eastAsia="Times New Roman" w:cs="Arial" w:ascii="Arial" w:hAnsi="Arial"/>
          <w:b/>
          <w:bCs/>
          <w:color w:val="000000"/>
          <w:sz w:val="21"/>
          <w:szCs w:val="21"/>
          <w:lang w:bidi="ar-SA"/>
        </w:rPr>
        <w:t>.doc</w:t>
      </w:r>
      <w:r>
        <w:rPr>
          <w:rFonts w:eastAsia="Times New Roman" w:cs="Arial" w:ascii="Arial" w:hAnsi="Arial"/>
          <w:color w:val="000000"/>
          <w:sz w:val="21"/>
          <w:szCs w:val="21"/>
          <w:lang w:bidi="ar-SA"/>
        </w:rPr>
        <w:t>, then you can use the following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*.doc</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Hidden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An invisible file is one, the first character of which is the dot or the period character (.). Unix programs (including the shell) use most of these files to store configuration information.</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Some common examples of the hidden files include the files −</w:t>
      </w:r>
    </w:p>
    <w:p>
      <w:pPr>
        <w:pStyle w:val="Normal"/>
        <w:numPr>
          <w:ilvl w:val="0"/>
          <w:numId w:val="5"/>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.profile</w:t>
      </w:r>
      <w:r>
        <w:rPr>
          <w:rFonts w:eastAsia="Times New Roman" w:cs="Arial" w:ascii="Arial" w:hAnsi="Arial"/>
          <w:color w:val="000000"/>
          <w:sz w:val="21"/>
          <w:szCs w:val="21"/>
          <w:lang w:bidi="ar-SA"/>
        </w:rPr>
        <w:t> − The Bourne shell ( sh) initialization script</w:t>
      </w:r>
    </w:p>
    <w:p>
      <w:pPr>
        <w:pStyle w:val="Normal"/>
        <w:numPr>
          <w:ilvl w:val="0"/>
          <w:numId w:val="5"/>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.kshrc</w:t>
      </w:r>
      <w:r>
        <w:rPr>
          <w:rFonts w:eastAsia="Times New Roman" w:cs="Arial" w:ascii="Arial" w:hAnsi="Arial"/>
          <w:color w:val="000000"/>
          <w:sz w:val="21"/>
          <w:szCs w:val="21"/>
          <w:lang w:bidi="ar-SA"/>
        </w:rPr>
        <w:t> − The Korn shell ( ksh) initialization script</w:t>
      </w:r>
    </w:p>
    <w:p>
      <w:pPr>
        <w:pStyle w:val="Normal"/>
        <w:numPr>
          <w:ilvl w:val="0"/>
          <w:numId w:val="5"/>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.cshrc</w:t>
      </w:r>
      <w:r>
        <w:rPr>
          <w:rFonts w:eastAsia="Times New Roman" w:cs="Arial" w:ascii="Arial" w:hAnsi="Arial"/>
          <w:color w:val="000000"/>
          <w:sz w:val="21"/>
          <w:szCs w:val="21"/>
          <w:lang w:bidi="ar-SA"/>
        </w:rPr>
        <w:t> − The C shell ( csh) initialization script</w:t>
      </w:r>
    </w:p>
    <w:p>
      <w:pPr>
        <w:pStyle w:val="Normal"/>
        <w:numPr>
          <w:ilvl w:val="0"/>
          <w:numId w:val="5"/>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.rhosts</w:t>
      </w:r>
      <w:r>
        <w:rPr>
          <w:rFonts w:eastAsia="Times New Roman" w:cs="Arial" w:ascii="Arial" w:hAnsi="Arial"/>
          <w:color w:val="000000"/>
          <w:sz w:val="21"/>
          <w:szCs w:val="21"/>
          <w:lang w:bidi="ar-SA"/>
        </w:rPr>
        <w:t> − The remote shell configuration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list the invisible files, specify the </w:t>
      </w:r>
      <w:r>
        <w:rPr>
          <w:rFonts w:eastAsia="Times New Roman" w:cs="Arial" w:ascii="Arial" w:hAnsi="Arial"/>
          <w:b/>
          <w:bCs/>
          <w:color w:val="000000"/>
          <w:sz w:val="21"/>
          <w:szCs w:val="21"/>
          <w:lang w:bidi="ar-SA"/>
        </w:rPr>
        <w:t>-a</w:t>
      </w:r>
      <w:r>
        <w:rPr>
          <w:rFonts w:eastAsia="Times New Roman" w:cs="Arial" w:ascii="Arial" w:hAnsi="Arial"/>
          <w:color w:val="000000"/>
          <w:sz w:val="21"/>
          <w:szCs w:val="21"/>
          <w:lang w:bidi="ar-SA"/>
        </w:rPr>
        <w:t> option to </w:t>
      </w:r>
      <w:r>
        <w:rPr>
          <w:rFonts w:eastAsia="Times New Roman" w:cs="Arial" w:ascii="Arial" w:hAnsi="Arial"/>
          <w:b/>
          <w:bCs/>
          <w:color w:val="000000"/>
          <w:sz w:val="21"/>
          <w:szCs w:val="21"/>
          <w:lang w:bidi="ar-SA"/>
        </w:rPr>
        <w:t>ls</w:t>
      </w:r>
      <w:r>
        <w:rPr>
          <w:rFonts w:eastAsia="Times New Roman" w:cs="Arial" w:ascii="Arial" w:hAnsi="Arial"/>
          <w:color w:val="000000"/>
          <w:sz w:val="21"/>
          <w:szCs w:val="21"/>
          <w:lang w:bidi="ar-SA"/>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ls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.profile       docs     lib     test_results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.rhosts        hosts    pub     users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.emacs    bin            hw1      res.01  work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.exrc     ch07           hw2      res.02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.kshrc    ch07.bak       hw3      res.03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numPr>
          <w:ilvl w:val="0"/>
          <w:numId w:val="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Single dot (.)</w:t>
      </w:r>
      <w:r>
        <w:rPr>
          <w:rFonts w:eastAsia="Times New Roman" w:cs="Arial" w:ascii="Arial" w:hAnsi="Arial"/>
          <w:color w:val="000000"/>
          <w:sz w:val="21"/>
          <w:szCs w:val="21"/>
          <w:lang w:bidi="ar-SA"/>
        </w:rPr>
        <w:t> − This represents the current directory.</w:t>
      </w:r>
    </w:p>
    <w:p>
      <w:pPr>
        <w:pStyle w:val="Normal"/>
        <w:numPr>
          <w:ilvl w:val="0"/>
          <w:numId w:val="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Double dot (..)</w:t>
      </w:r>
      <w:r>
        <w:rPr>
          <w:rFonts w:eastAsia="Times New Roman" w:cs="Arial" w:ascii="Arial" w:hAnsi="Arial"/>
          <w:color w:val="000000"/>
          <w:sz w:val="21"/>
          <w:szCs w:val="21"/>
          <w:lang w:bidi="ar-SA"/>
        </w:rPr>
        <w:t> − This represents the parent directory.</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Creating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use the </w:t>
      </w:r>
      <w:r>
        <w:rPr>
          <w:rFonts w:eastAsia="Times New Roman" w:cs="Arial" w:ascii="Arial" w:hAnsi="Arial"/>
          <w:b/>
          <w:bCs/>
          <w:color w:val="000000"/>
          <w:sz w:val="21"/>
          <w:szCs w:val="21"/>
          <w:lang w:bidi="ar-SA"/>
        </w:rPr>
        <w:t>vi</w:t>
      </w:r>
      <w:r>
        <w:rPr>
          <w:rFonts w:eastAsia="Times New Roman" w:cs="Arial" w:ascii="Arial" w:hAnsi="Arial"/>
          <w:color w:val="000000"/>
          <w:sz w:val="21"/>
          <w:szCs w:val="21"/>
          <w:lang w:bidi="ar-SA"/>
        </w:rPr>
        <w:t> editor to create ordinary files on any Unix system. You simply need to give the following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vi filename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above command will open a file with the given filename. Now, press the key </w:t>
      </w:r>
      <w:r>
        <w:rPr>
          <w:rFonts w:eastAsia="Times New Roman" w:cs="Arial" w:ascii="Arial" w:hAnsi="Arial"/>
          <w:b/>
          <w:bCs/>
          <w:color w:val="000000"/>
          <w:sz w:val="21"/>
          <w:szCs w:val="21"/>
          <w:lang w:bidi="ar-SA"/>
        </w:rPr>
        <w:t>i</w:t>
      </w:r>
      <w:r>
        <w:rPr>
          <w:rFonts w:eastAsia="Times New Roman" w:cs="Arial" w:ascii="Arial" w:hAnsi="Arial"/>
          <w:color w:val="000000"/>
          <w:sz w:val="21"/>
          <w:szCs w:val="21"/>
          <w:lang w:bidi="ar-SA"/>
        </w:rPr>
        <w:t> to come into the edit mode. Once you are in the edit mode, you can start writing your content in the file as in the following program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This is unix file....I created it for the first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I'm going to save this content in this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Once you are done with the program, follow these steps −</w:t>
      </w:r>
    </w:p>
    <w:p>
      <w:pPr>
        <w:pStyle w:val="Normal"/>
        <w:numPr>
          <w:ilvl w:val="0"/>
          <w:numId w:val="7"/>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Press the key </w:t>
      </w:r>
      <w:r>
        <w:rPr>
          <w:rFonts w:eastAsia="Times New Roman" w:cs="Arial" w:ascii="Arial" w:hAnsi="Arial"/>
          <w:b/>
          <w:bCs/>
          <w:color w:val="000000"/>
          <w:sz w:val="21"/>
          <w:szCs w:val="21"/>
          <w:lang w:bidi="ar-SA"/>
        </w:rPr>
        <w:t>esc</w:t>
      </w:r>
      <w:r>
        <w:rPr>
          <w:rFonts w:eastAsia="Times New Roman" w:cs="Arial" w:ascii="Arial" w:hAnsi="Arial"/>
          <w:color w:val="000000"/>
          <w:sz w:val="21"/>
          <w:szCs w:val="21"/>
          <w:lang w:bidi="ar-SA"/>
        </w:rPr>
        <w:t> to come out of the edit mode.</w:t>
      </w:r>
    </w:p>
    <w:p>
      <w:pPr>
        <w:pStyle w:val="Normal"/>
        <w:numPr>
          <w:ilvl w:val="0"/>
          <w:numId w:val="7"/>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Press two keys </w:t>
      </w:r>
      <w:r>
        <w:rPr>
          <w:rFonts w:eastAsia="Times New Roman" w:cs="Arial" w:ascii="Arial" w:hAnsi="Arial"/>
          <w:b/>
          <w:bCs/>
          <w:color w:val="000000"/>
          <w:sz w:val="21"/>
          <w:szCs w:val="21"/>
          <w:lang w:bidi="ar-SA"/>
        </w:rPr>
        <w:t>Shift + ZZ</w:t>
      </w:r>
      <w:r>
        <w:rPr>
          <w:rFonts w:eastAsia="Times New Roman" w:cs="Arial" w:ascii="Arial" w:hAnsi="Arial"/>
          <w:color w:val="000000"/>
          <w:sz w:val="21"/>
          <w:szCs w:val="21"/>
          <w:lang w:bidi="ar-SA"/>
        </w:rPr>
        <w:t> together to come out of the file completely.</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will now have a file created with </w:t>
      </w:r>
      <w:r>
        <w:rPr>
          <w:rFonts w:eastAsia="Times New Roman" w:cs="Arial" w:ascii="Arial" w:hAnsi="Arial"/>
          <w:b/>
          <w:bCs/>
          <w:color w:val="000000"/>
          <w:sz w:val="21"/>
          <w:szCs w:val="21"/>
          <w:lang w:bidi="ar-SA"/>
        </w:rPr>
        <w:t>filename</w:t>
      </w:r>
      <w:r>
        <w:rPr>
          <w:rFonts w:eastAsia="Times New Roman" w:cs="Arial" w:ascii="Arial" w:hAnsi="Arial"/>
          <w:color w:val="000000"/>
          <w:sz w:val="21"/>
          <w:szCs w:val="21"/>
          <w:lang w:bidi="ar-SA"/>
        </w:rPr>
        <w:t> in the current directory.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vi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Editing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edit an existing file using the </w:t>
      </w:r>
      <w:r>
        <w:rPr>
          <w:rFonts w:eastAsia="Times New Roman" w:cs="Arial" w:ascii="Arial" w:hAnsi="Arial"/>
          <w:b/>
          <w:bCs/>
          <w:color w:val="000000"/>
          <w:sz w:val="21"/>
          <w:szCs w:val="21"/>
          <w:lang w:bidi="ar-SA"/>
        </w:rPr>
        <w:t>vi</w:t>
      </w:r>
      <w:r>
        <w:rPr>
          <w:rFonts w:eastAsia="Times New Roman" w:cs="Arial" w:ascii="Arial" w:hAnsi="Arial"/>
          <w:color w:val="000000"/>
          <w:sz w:val="21"/>
          <w:szCs w:val="21"/>
          <w:lang w:bidi="ar-SA"/>
        </w:rPr>
        <w:t> editor. We will discuss in short how to open an existing file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vi filename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Once the file is opened, you can come in the edit mode by pressing the key </w:t>
      </w:r>
      <w:r>
        <w:rPr>
          <w:rFonts w:eastAsia="Times New Roman" w:cs="Arial" w:ascii="Arial" w:hAnsi="Arial"/>
          <w:b/>
          <w:bCs/>
          <w:color w:val="000000"/>
          <w:sz w:val="21"/>
          <w:szCs w:val="21"/>
          <w:lang w:bidi="ar-SA"/>
        </w:rPr>
        <w:t>i</w:t>
      </w:r>
      <w:r>
        <w:rPr>
          <w:rFonts w:eastAsia="Times New Roman" w:cs="Arial" w:ascii="Arial" w:hAnsi="Arial"/>
          <w:color w:val="000000"/>
          <w:sz w:val="21"/>
          <w:szCs w:val="21"/>
          <w:lang w:bidi="ar-SA"/>
        </w:rPr>
        <w:t> and then you can proceed by editing the file. If you want to move here and there inside a file, then first you need to come out of the edit mode by pressing the key </w:t>
      </w:r>
      <w:r>
        <w:rPr>
          <w:rFonts w:eastAsia="Times New Roman" w:cs="Arial" w:ascii="Arial" w:hAnsi="Arial"/>
          <w:b/>
          <w:bCs/>
          <w:color w:val="000000"/>
          <w:sz w:val="21"/>
          <w:szCs w:val="21"/>
          <w:lang w:bidi="ar-SA"/>
        </w:rPr>
        <w:t>Esc</w:t>
      </w:r>
      <w:r>
        <w:rPr>
          <w:rFonts w:eastAsia="Times New Roman" w:cs="Arial" w:ascii="Arial" w:hAnsi="Arial"/>
          <w:color w:val="000000"/>
          <w:sz w:val="21"/>
          <w:szCs w:val="21"/>
          <w:lang w:bidi="ar-SA"/>
        </w:rPr>
        <w:t>. After this, you can use the following keys to move inside a file −</w:t>
      </w:r>
    </w:p>
    <w:p>
      <w:pPr>
        <w:pStyle w:val="Normal"/>
        <w:numPr>
          <w:ilvl w:val="0"/>
          <w:numId w:val="8"/>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l</w:t>
      </w:r>
      <w:r>
        <w:rPr>
          <w:rFonts w:eastAsia="Times New Roman" w:cs="Arial" w:ascii="Arial" w:hAnsi="Arial"/>
          <w:color w:val="000000"/>
          <w:sz w:val="21"/>
          <w:szCs w:val="21"/>
          <w:lang w:bidi="ar-SA"/>
        </w:rPr>
        <w:t> key to move to the right side.</w:t>
      </w:r>
    </w:p>
    <w:p>
      <w:pPr>
        <w:pStyle w:val="Normal"/>
        <w:numPr>
          <w:ilvl w:val="0"/>
          <w:numId w:val="8"/>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h</w:t>
      </w:r>
      <w:r>
        <w:rPr>
          <w:rFonts w:eastAsia="Times New Roman" w:cs="Arial" w:ascii="Arial" w:hAnsi="Arial"/>
          <w:color w:val="000000"/>
          <w:sz w:val="21"/>
          <w:szCs w:val="21"/>
          <w:lang w:bidi="ar-SA"/>
        </w:rPr>
        <w:t> key to move to the left side.</w:t>
      </w:r>
    </w:p>
    <w:p>
      <w:pPr>
        <w:pStyle w:val="Normal"/>
        <w:numPr>
          <w:ilvl w:val="0"/>
          <w:numId w:val="8"/>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k</w:t>
      </w:r>
      <w:r>
        <w:rPr>
          <w:rFonts w:eastAsia="Times New Roman" w:cs="Arial" w:ascii="Arial" w:hAnsi="Arial"/>
          <w:color w:val="000000"/>
          <w:sz w:val="21"/>
          <w:szCs w:val="21"/>
          <w:lang w:bidi="ar-SA"/>
        </w:rPr>
        <w:t> key to move upside in the file.</w:t>
      </w:r>
    </w:p>
    <w:p>
      <w:pPr>
        <w:pStyle w:val="Normal"/>
        <w:numPr>
          <w:ilvl w:val="0"/>
          <w:numId w:val="8"/>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j</w:t>
      </w:r>
      <w:r>
        <w:rPr>
          <w:rFonts w:eastAsia="Times New Roman" w:cs="Arial" w:ascii="Arial" w:hAnsi="Arial"/>
          <w:color w:val="000000"/>
          <w:sz w:val="21"/>
          <w:szCs w:val="21"/>
          <w:lang w:bidi="ar-SA"/>
        </w:rPr>
        <w:t> key to move downside in the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So using the above keys, you can position your cursor wherever you want to edit. Once you are positioned, then you can use the </w:t>
      </w:r>
      <w:r>
        <w:rPr>
          <w:rFonts w:eastAsia="Times New Roman" w:cs="Arial" w:ascii="Arial" w:hAnsi="Arial"/>
          <w:b/>
          <w:bCs/>
          <w:color w:val="000000"/>
          <w:sz w:val="21"/>
          <w:szCs w:val="21"/>
          <w:lang w:bidi="ar-SA"/>
        </w:rPr>
        <w:t>i</w:t>
      </w:r>
      <w:r>
        <w:rPr>
          <w:rFonts w:eastAsia="Times New Roman" w:cs="Arial" w:ascii="Arial" w:hAnsi="Arial"/>
          <w:color w:val="000000"/>
          <w:sz w:val="21"/>
          <w:szCs w:val="21"/>
          <w:lang w:bidi="ar-SA"/>
        </w:rPr>
        <w:t> key to come in the edit mode. Once you are done with the editing in your file, press </w:t>
      </w:r>
      <w:r>
        <w:rPr>
          <w:rFonts w:eastAsia="Times New Roman" w:cs="Arial" w:ascii="Arial" w:hAnsi="Arial"/>
          <w:b/>
          <w:bCs/>
          <w:color w:val="000000"/>
          <w:sz w:val="21"/>
          <w:szCs w:val="21"/>
          <w:lang w:bidi="ar-SA"/>
        </w:rPr>
        <w:t>Esc</w:t>
      </w:r>
      <w:r>
        <w:rPr>
          <w:rFonts w:eastAsia="Times New Roman" w:cs="Arial" w:ascii="Arial" w:hAnsi="Arial"/>
          <w:color w:val="000000"/>
          <w:sz w:val="21"/>
          <w:szCs w:val="21"/>
          <w:lang w:bidi="ar-SA"/>
        </w:rPr>
        <w:t> and finally two keys </w:t>
      </w:r>
      <w:r>
        <w:rPr>
          <w:rFonts w:eastAsia="Times New Roman" w:cs="Arial" w:ascii="Arial" w:hAnsi="Arial"/>
          <w:b/>
          <w:bCs/>
          <w:color w:val="000000"/>
          <w:sz w:val="21"/>
          <w:szCs w:val="21"/>
          <w:lang w:bidi="ar-SA"/>
        </w:rPr>
        <w:t>Shift + ZZ</w:t>
      </w:r>
      <w:r>
        <w:rPr>
          <w:rFonts w:eastAsia="Times New Roman" w:cs="Arial" w:ascii="Arial" w:hAnsi="Arial"/>
          <w:color w:val="000000"/>
          <w:sz w:val="21"/>
          <w:szCs w:val="21"/>
          <w:lang w:bidi="ar-SA"/>
        </w:rPr>
        <w:t> together to come out of the file completely.</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Display Content of a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use the </w:t>
      </w:r>
      <w:r>
        <w:rPr>
          <w:rFonts w:eastAsia="Times New Roman" w:cs="Arial" w:ascii="Arial" w:hAnsi="Arial"/>
          <w:b/>
          <w:bCs/>
          <w:color w:val="000000"/>
          <w:sz w:val="21"/>
          <w:szCs w:val="21"/>
          <w:lang w:bidi="ar-SA"/>
        </w:rPr>
        <w:t>cat</w:t>
      </w:r>
      <w:r>
        <w:rPr>
          <w:rFonts w:eastAsia="Times New Roman" w:cs="Arial" w:ascii="Arial" w:hAnsi="Arial"/>
          <w:color w:val="000000"/>
          <w:sz w:val="21"/>
          <w:szCs w:val="21"/>
          <w:lang w:bidi="ar-SA"/>
        </w:rPr>
        <w:t> command to see the content of a file. Following is a simple example to see the content of the above created file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cat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This is unix file....I created it for the first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I'm going to save this content in this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display the line numbers by using the </w:t>
      </w:r>
      <w:r>
        <w:rPr>
          <w:rFonts w:eastAsia="Times New Roman" w:cs="Arial" w:ascii="Arial" w:hAnsi="Arial"/>
          <w:b/>
          <w:bCs/>
          <w:color w:val="000000"/>
          <w:sz w:val="21"/>
          <w:szCs w:val="21"/>
          <w:lang w:bidi="ar-SA"/>
        </w:rPr>
        <w:t>-b</w:t>
      </w:r>
      <w:r>
        <w:rPr>
          <w:rFonts w:eastAsia="Times New Roman" w:cs="Arial" w:ascii="Arial" w:hAnsi="Arial"/>
          <w:color w:val="000000"/>
          <w:sz w:val="21"/>
          <w:szCs w:val="21"/>
          <w:lang w:bidi="ar-SA"/>
        </w:rPr>
        <w:t> option along with the </w:t>
      </w:r>
      <w:r>
        <w:rPr>
          <w:rFonts w:eastAsia="Times New Roman" w:cs="Arial" w:ascii="Arial" w:hAnsi="Arial"/>
          <w:b/>
          <w:bCs/>
          <w:color w:val="000000"/>
          <w:sz w:val="21"/>
          <w:szCs w:val="21"/>
          <w:lang w:bidi="ar-SA"/>
        </w:rPr>
        <w:t>cat</w:t>
      </w:r>
      <w:r>
        <w:rPr>
          <w:rFonts w:eastAsia="Times New Roman" w:cs="Arial" w:ascii="Arial" w:hAnsi="Arial"/>
          <w:color w:val="000000"/>
          <w:sz w:val="21"/>
          <w:szCs w:val="21"/>
          <w:lang w:bidi="ar-SA"/>
        </w:rPr>
        <w:t> command as follows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cat -b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1   This is unix file....I created it for the first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2   I'm going to save this content in this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Counting Words in a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use the </w:t>
      </w:r>
      <w:r>
        <w:rPr>
          <w:rFonts w:eastAsia="Times New Roman" w:cs="Arial" w:ascii="Arial" w:hAnsi="Arial"/>
          <w:b/>
          <w:bCs/>
          <w:color w:val="000000"/>
          <w:sz w:val="21"/>
          <w:szCs w:val="21"/>
          <w:lang w:bidi="ar-SA"/>
        </w:rPr>
        <w:t>wc</w:t>
      </w:r>
      <w:r>
        <w:rPr>
          <w:rFonts w:eastAsia="Times New Roman" w:cs="Arial" w:ascii="Arial" w:hAnsi="Arial"/>
          <w:color w:val="000000"/>
          <w:sz w:val="21"/>
          <w:szCs w:val="21"/>
          <w:lang w:bidi="ar-SA"/>
        </w:rPr>
        <w:t> command to get a count of the total number of lines, words, and characters contained in a file. Following is a simple example to see the information about the file created above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wc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2  19 103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is the detail of all the four columns −</w:t>
      </w:r>
    </w:p>
    <w:p>
      <w:pPr>
        <w:pStyle w:val="Normal"/>
        <w:numPr>
          <w:ilvl w:val="0"/>
          <w:numId w:val="9"/>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First Column</w:t>
      </w:r>
      <w:r>
        <w:rPr>
          <w:rFonts w:eastAsia="Times New Roman" w:cs="Arial" w:ascii="Arial" w:hAnsi="Arial"/>
          <w:color w:val="000000"/>
          <w:sz w:val="21"/>
          <w:szCs w:val="21"/>
          <w:lang w:bidi="ar-SA"/>
        </w:rPr>
        <w:t> − Represents the total number of lines in the file.</w:t>
      </w:r>
    </w:p>
    <w:p>
      <w:pPr>
        <w:pStyle w:val="Normal"/>
        <w:numPr>
          <w:ilvl w:val="0"/>
          <w:numId w:val="9"/>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Second Column</w:t>
      </w:r>
      <w:r>
        <w:rPr>
          <w:rFonts w:eastAsia="Times New Roman" w:cs="Arial" w:ascii="Arial" w:hAnsi="Arial"/>
          <w:color w:val="000000"/>
          <w:sz w:val="21"/>
          <w:szCs w:val="21"/>
          <w:lang w:bidi="ar-SA"/>
        </w:rPr>
        <w:t> − Represents the total number of words in the file.</w:t>
      </w:r>
    </w:p>
    <w:p>
      <w:pPr>
        <w:pStyle w:val="Normal"/>
        <w:numPr>
          <w:ilvl w:val="0"/>
          <w:numId w:val="9"/>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Third Column</w:t>
      </w:r>
      <w:r>
        <w:rPr>
          <w:rFonts w:eastAsia="Times New Roman" w:cs="Arial" w:ascii="Arial" w:hAnsi="Arial"/>
          <w:color w:val="000000"/>
          <w:sz w:val="21"/>
          <w:szCs w:val="21"/>
          <w:lang w:bidi="ar-SA"/>
        </w:rPr>
        <w:t> − Represents the total number of bytes in the file. This is the actual size of the file.</w:t>
      </w:r>
    </w:p>
    <w:p>
      <w:pPr>
        <w:pStyle w:val="Normal"/>
        <w:numPr>
          <w:ilvl w:val="0"/>
          <w:numId w:val="9"/>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Fourth Column</w:t>
      </w:r>
      <w:r>
        <w:rPr>
          <w:rFonts w:eastAsia="Times New Roman" w:cs="Arial" w:ascii="Arial" w:hAnsi="Arial"/>
          <w:color w:val="000000"/>
          <w:sz w:val="21"/>
          <w:szCs w:val="21"/>
          <w:lang w:bidi="ar-SA"/>
        </w:rPr>
        <w:t> − Represents the file name.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give multiple files and get information about those files at a time. Following is simple syntax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wc filename1 filename2 filename3</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Copying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make a copy of a file use the </w:t>
      </w:r>
      <w:r>
        <w:rPr>
          <w:rFonts w:eastAsia="Times New Roman" w:cs="Arial" w:ascii="Arial" w:hAnsi="Arial"/>
          <w:b/>
          <w:bCs/>
          <w:color w:val="000000"/>
          <w:sz w:val="21"/>
          <w:szCs w:val="21"/>
          <w:lang w:bidi="ar-SA"/>
        </w:rPr>
        <w:t>cp</w:t>
      </w:r>
      <w:r>
        <w:rPr>
          <w:rFonts w:eastAsia="Times New Roman" w:cs="Arial" w:ascii="Arial" w:hAnsi="Arial"/>
          <w:color w:val="000000"/>
          <w:sz w:val="21"/>
          <w:szCs w:val="21"/>
          <w:lang w:bidi="ar-SA"/>
        </w:rPr>
        <w:t> command. The basic syntax of the command is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cp source_file destination_file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example to create a copy of the existing file </w:t>
      </w:r>
      <w:r>
        <w:rPr>
          <w:rFonts w:eastAsia="Times New Roman" w:cs="Arial" w:ascii="Arial" w:hAnsi="Arial"/>
          <w:b/>
          <w:bCs/>
          <w:color w:val="000000"/>
          <w:sz w:val="21"/>
          <w:szCs w:val="21"/>
          <w:lang w:bidi="ar-SA"/>
        </w:rPr>
        <w:t>filename</w:t>
      </w:r>
      <w:r>
        <w:rPr>
          <w:rFonts w:eastAsia="Times New Roman" w:cs="Arial" w:ascii="Arial" w:hAnsi="Arial"/>
          <w:color w:val="000000"/>
          <w:sz w:val="21"/>
          <w:szCs w:val="21"/>
          <w:lang w:bidi="ar-SA"/>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cp filename copyfile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will now find one more file </w:t>
      </w:r>
      <w:r>
        <w:rPr>
          <w:rFonts w:eastAsia="Times New Roman" w:cs="Arial" w:ascii="Arial" w:hAnsi="Arial"/>
          <w:b/>
          <w:bCs/>
          <w:color w:val="000000"/>
          <w:sz w:val="21"/>
          <w:szCs w:val="21"/>
          <w:lang w:bidi="ar-SA"/>
        </w:rPr>
        <w:t>copyfile</w:t>
      </w:r>
      <w:r>
        <w:rPr>
          <w:rFonts w:eastAsia="Times New Roman" w:cs="Arial" w:ascii="Arial" w:hAnsi="Arial"/>
          <w:color w:val="000000"/>
          <w:sz w:val="21"/>
          <w:szCs w:val="21"/>
          <w:lang w:bidi="ar-SA"/>
        </w:rPr>
        <w:t> in your current directory. This file will exactly be the same as the original file </w:t>
      </w:r>
      <w:r>
        <w:rPr>
          <w:rFonts w:eastAsia="Times New Roman" w:cs="Arial" w:ascii="Arial" w:hAnsi="Arial"/>
          <w:b/>
          <w:bCs/>
          <w:color w:val="000000"/>
          <w:sz w:val="21"/>
          <w:szCs w:val="21"/>
          <w:lang w:bidi="ar-SA"/>
        </w:rPr>
        <w:t>filename</w:t>
      </w:r>
      <w:r>
        <w:rPr>
          <w:rFonts w:eastAsia="Times New Roman" w:cs="Arial" w:ascii="Arial" w:hAnsi="Arial"/>
          <w:color w:val="000000"/>
          <w:sz w:val="21"/>
          <w:szCs w:val="21"/>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Renaming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change the name of a file, use the </w:t>
      </w:r>
      <w:r>
        <w:rPr>
          <w:rFonts w:eastAsia="Times New Roman" w:cs="Arial" w:ascii="Arial" w:hAnsi="Arial"/>
          <w:b/>
          <w:bCs/>
          <w:color w:val="000000"/>
          <w:sz w:val="21"/>
          <w:szCs w:val="21"/>
          <w:lang w:bidi="ar-SA"/>
        </w:rPr>
        <w:t>mv</w:t>
      </w:r>
      <w:r>
        <w:rPr>
          <w:rFonts w:eastAsia="Times New Roman" w:cs="Arial" w:ascii="Arial" w:hAnsi="Arial"/>
          <w:color w:val="000000"/>
          <w:sz w:val="21"/>
          <w:szCs w:val="21"/>
          <w:lang w:bidi="ar-SA"/>
        </w:rPr>
        <w:t> command. Following is the basic syntax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mv old_file new_file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following program will rename the existing file </w:t>
      </w:r>
      <w:r>
        <w:rPr>
          <w:rFonts w:eastAsia="Times New Roman" w:cs="Arial" w:ascii="Arial" w:hAnsi="Arial"/>
          <w:b/>
          <w:bCs/>
          <w:color w:val="000000"/>
          <w:sz w:val="21"/>
          <w:szCs w:val="21"/>
          <w:lang w:bidi="ar-SA"/>
        </w:rPr>
        <w:t>filename</w:t>
      </w:r>
      <w:r>
        <w:rPr>
          <w:rFonts w:eastAsia="Times New Roman" w:cs="Arial" w:ascii="Arial" w:hAnsi="Arial"/>
          <w:color w:val="000000"/>
          <w:sz w:val="21"/>
          <w:szCs w:val="21"/>
          <w:lang w:bidi="ar-SA"/>
        </w:rPr>
        <w:t> to </w:t>
      </w:r>
      <w:r>
        <w:rPr>
          <w:rFonts w:eastAsia="Times New Roman" w:cs="Arial" w:ascii="Arial" w:hAnsi="Arial"/>
          <w:b/>
          <w:bCs/>
          <w:color w:val="000000"/>
          <w:sz w:val="21"/>
          <w:szCs w:val="21"/>
          <w:lang w:bidi="ar-SA"/>
        </w:rPr>
        <w:t>newfile</w:t>
      </w:r>
      <w:r>
        <w:rPr>
          <w:rFonts w:eastAsia="Times New Roman" w:cs="Arial" w:ascii="Arial" w:hAnsi="Arial"/>
          <w:color w:val="000000"/>
          <w:sz w:val="21"/>
          <w:szCs w:val="21"/>
          <w:lang w:bidi="ar-SA"/>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mv filename newfile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w:t>
      </w:r>
      <w:r>
        <w:rPr>
          <w:rFonts w:eastAsia="Times New Roman" w:cs="Arial" w:ascii="Arial" w:hAnsi="Arial"/>
          <w:b/>
          <w:bCs/>
          <w:color w:val="000000"/>
          <w:sz w:val="21"/>
          <w:szCs w:val="21"/>
          <w:lang w:bidi="ar-SA"/>
        </w:rPr>
        <w:t>mv</w:t>
      </w:r>
      <w:r>
        <w:rPr>
          <w:rFonts w:eastAsia="Times New Roman" w:cs="Arial" w:ascii="Arial" w:hAnsi="Arial"/>
          <w:color w:val="000000"/>
          <w:sz w:val="21"/>
          <w:szCs w:val="21"/>
          <w:lang w:bidi="ar-SA"/>
        </w:rPr>
        <w:t> command will move the existing file completely into the new file. In this case, you will find only </w:t>
      </w:r>
      <w:r>
        <w:rPr>
          <w:rFonts w:eastAsia="Times New Roman" w:cs="Arial" w:ascii="Arial" w:hAnsi="Arial"/>
          <w:b/>
          <w:bCs/>
          <w:color w:val="000000"/>
          <w:sz w:val="21"/>
          <w:szCs w:val="21"/>
          <w:lang w:bidi="ar-SA"/>
        </w:rPr>
        <w:t>newfile</w:t>
      </w:r>
      <w:r>
        <w:rPr>
          <w:rFonts w:eastAsia="Times New Roman" w:cs="Arial" w:ascii="Arial" w:hAnsi="Arial"/>
          <w:color w:val="000000"/>
          <w:sz w:val="21"/>
          <w:szCs w:val="21"/>
          <w:lang w:bidi="ar-SA"/>
        </w:rPr>
        <w:t> in your current directory.</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Deleting Files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delete an existing file, use the </w:t>
      </w:r>
      <w:r>
        <w:rPr>
          <w:rFonts w:eastAsia="Times New Roman" w:cs="Arial" w:ascii="Arial" w:hAnsi="Arial"/>
          <w:b/>
          <w:bCs/>
          <w:color w:val="000000"/>
          <w:sz w:val="21"/>
          <w:szCs w:val="21"/>
          <w:lang w:bidi="ar-SA"/>
        </w:rPr>
        <w:t>rm</w:t>
      </w:r>
      <w:r>
        <w:rPr>
          <w:rFonts w:eastAsia="Times New Roman" w:cs="Arial" w:ascii="Arial" w:hAnsi="Arial"/>
          <w:color w:val="000000"/>
          <w:sz w:val="21"/>
          <w:szCs w:val="21"/>
          <w:lang w:bidi="ar-SA"/>
        </w:rPr>
        <w:t> command. Following is the basic syntax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rm filename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Caution</w:t>
      </w:r>
      <w:r>
        <w:rPr>
          <w:rFonts w:eastAsia="Times New Roman" w:cs="Arial" w:ascii="Arial" w:hAnsi="Arial"/>
          <w:color w:val="000000"/>
          <w:sz w:val="21"/>
          <w:szCs w:val="21"/>
          <w:lang w:bidi="ar-SA"/>
        </w:rPr>
        <w:t> − A file may contain useful information. It is always recommended to be careful while using this </w:t>
      </w:r>
      <w:r>
        <w:rPr>
          <w:rFonts w:eastAsia="Times New Roman" w:cs="Arial" w:ascii="Arial" w:hAnsi="Arial"/>
          <w:b/>
          <w:bCs/>
          <w:color w:val="000000"/>
          <w:sz w:val="21"/>
          <w:szCs w:val="21"/>
          <w:lang w:bidi="ar-SA"/>
        </w:rPr>
        <w:t>Delete</w:t>
      </w:r>
      <w:r>
        <w:rPr>
          <w:rFonts w:eastAsia="Times New Roman" w:cs="Arial" w:ascii="Arial" w:hAnsi="Arial"/>
          <w:color w:val="000000"/>
          <w:sz w:val="21"/>
          <w:szCs w:val="21"/>
          <w:lang w:bidi="ar-SA"/>
        </w:rPr>
        <w:t> command. It is better to use the </w:t>
      </w:r>
      <w:r>
        <w:rPr>
          <w:rFonts w:eastAsia="Times New Roman" w:cs="Arial" w:ascii="Arial" w:hAnsi="Arial"/>
          <w:b/>
          <w:bCs/>
          <w:color w:val="000000"/>
          <w:sz w:val="21"/>
          <w:szCs w:val="21"/>
          <w:lang w:bidi="ar-SA"/>
        </w:rPr>
        <w:t>-i</w:t>
      </w:r>
      <w:r>
        <w:rPr>
          <w:rFonts w:eastAsia="Times New Roman" w:cs="Arial" w:ascii="Arial" w:hAnsi="Arial"/>
          <w:color w:val="000000"/>
          <w:sz w:val="21"/>
          <w:szCs w:val="21"/>
          <w:lang w:bidi="ar-SA"/>
        </w:rPr>
        <w:t> option along with </w:t>
      </w:r>
      <w:r>
        <w:rPr>
          <w:rFonts w:eastAsia="Times New Roman" w:cs="Arial" w:ascii="Arial" w:hAnsi="Arial"/>
          <w:b/>
          <w:bCs/>
          <w:color w:val="000000"/>
          <w:sz w:val="21"/>
          <w:szCs w:val="21"/>
          <w:lang w:bidi="ar-SA"/>
        </w:rPr>
        <w:t>rm</w:t>
      </w:r>
      <w:r>
        <w:rPr>
          <w:rFonts w:eastAsia="Times New Roman" w:cs="Arial" w:ascii="Arial" w:hAnsi="Arial"/>
          <w:color w:val="000000"/>
          <w:sz w:val="21"/>
          <w:szCs w:val="21"/>
          <w:lang w:bidi="ar-SA"/>
        </w:rPr>
        <w:t> command.</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example which shows how to completely remove the existing file </w:t>
      </w:r>
      <w:r>
        <w:rPr>
          <w:rFonts w:eastAsia="Times New Roman" w:cs="Arial" w:ascii="Arial" w:hAnsi="Arial"/>
          <w:b/>
          <w:bCs/>
          <w:color w:val="000000"/>
          <w:sz w:val="21"/>
          <w:szCs w:val="21"/>
          <w:lang w:bidi="ar-SA"/>
        </w:rPr>
        <w:t>filename</w:t>
      </w:r>
      <w:r>
        <w:rPr>
          <w:rFonts w:eastAsia="Times New Roman" w:cs="Arial" w:ascii="Arial" w:hAnsi="Arial"/>
          <w:color w:val="000000"/>
          <w:sz w:val="21"/>
          <w:szCs w:val="21"/>
          <w:lang w:bidi="ar-SA"/>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rm filename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remove multiple files at a time with the command given below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rm filename1 filename2 filename3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Standard Unix Streams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Under normal circumstances, every Unix program has three streams (files) opened for it when it starts up −</w:t>
      </w:r>
    </w:p>
    <w:p>
      <w:pPr>
        <w:pStyle w:val="Normal"/>
        <w:numPr>
          <w:ilvl w:val="0"/>
          <w:numId w:val="10"/>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stdin</w:t>
      </w:r>
      <w:r>
        <w:rPr>
          <w:rFonts w:eastAsia="Times New Roman" w:cs="Arial" w:ascii="Arial" w:hAnsi="Arial"/>
          <w:color w:val="000000"/>
          <w:sz w:val="21"/>
          <w:szCs w:val="21"/>
          <w:lang w:bidi="ar-SA"/>
        </w:rPr>
        <w:t> − This is referred to as the </w:t>
      </w:r>
      <w:r>
        <w:rPr>
          <w:rFonts w:eastAsia="Times New Roman" w:cs="Arial" w:ascii="Arial" w:hAnsi="Arial"/>
          <w:i/>
          <w:iCs/>
          <w:color w:val="000000"/>
          <w:sz w:val="21"/>
          <w:szCs w:val="21"/>
          <w:lang w:bidi="ar-SA"/>
        </w:rPr>
        <w:t>standard input</w:t>
      </w:r>
      <w:r>
        <w:rPr>
          <w:rFonts w:eastAsia="Times New Roman" w:cs="Arial" w:ascii="Arial" w:hAnsi="Arial"/>
          <w:color w:val="000000"/>
          <w:sz w:val="21"/>
          <w:szCs w:val="21"/>
          <w:lang w:bidi="ar-SA"/>
        </w:rPr>
        <w:t> and the associated file descriptor is 0. This is also represented as STDIN. The Unix program will read the default input from STDIN.</w:t>
      </w:r>
    </w:p>
    <w:p>
      <w:pPr>
        <w:pStyle w:val="Normal"/>
        <w:numPr>
          <w:ilvl w:val="0"/>
          <w:numId w:val="10"/>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stdout</w:t>
      </w:r>
      <w:r>
        <w:rPr>
          <w:rFonts w:eastAsia="Times New Roman" w:cs="Arial" w:ascii="Arial" w:hAnsi="Arial"/>
          <w:color w:val="000000"/>
          <w:sz w:val="21"/>
          <w:szCs w:val="21"/>
          <w:lang w:bidi="ar-SA"/>
        </w:rPr>
        <w:t> − This is referred to as the </w:t>
      </w:r>
      <w:r>
        <w:rPr>
          <w:rFonts w:eastAsia="Times New Roman" w:cs="Arial" w:ascii="Arial" w:hAnsi="Arial"/>
          <w:i/>
          <w:iCs/>
          <w:color w:val="000000"/>
          <w:sz w:val="21"/>
          <w:szCs w:val="21"/>
          <w:lang w:bidi="ar-SA"/>
        </w:rPr>
        <w:t>standard output</w:t>
      </w:r>
      <w:r>
        <w:rPr>
          <w:rFonts w:eastAsia="Times New Roman" w:cs="Arial" w:ascii="Arial" w:hAnsi="Arial"/>
          <w:color w:val="000000"/>
          <w:sz w:val="21"/>
          <w:szCs w:val="21"/>
          <w:lang w:bidi="ar-SA"/>
        </w:rPr>
        <w:t> and the associated file descriptor is 1. This is also represented as STDOUT. The Unix program will write the default output at STDOUT</w:t>
      </w:r>
    </w:p>
    <w:p>
      <w:pPr>
        <w:pStyle w:val="Normal"/>
        <w:numPr>
          <w:ilvl w:val="0"/>
          <w:numId w:val="10"/>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stderr</w:t>
      </w:r>
      <w:r>
        <w:rPr>
          <w:rFonts w:eastAsia="Times New Roman" w:cs="Arial" w:ascii="Arial" w:hAnsi="Arial"/>
          <w:color w:val="000000"/>
          <w:sz w:val="21"/>
          <w:szCs w:val="21"/>
          <w:lang w:bidi="ar-SA"/>
        </w:rPr>
        <w:t> − This is referred to as the </w:t>
      </w:r>
      <w:r>
        <w:rPr>
          <w:rFonts w:eastAsia="Times New Roman" w:cs="Arial" w:ascii="Arial" w:hAnsi="Arial"/>
          <w:i/>
          <w:iCs/>
          <w:color w:val="000000"/>
          <w:sz w:val="21"/>
          <w:szCs w:val="21"/>
          <w:lang w:bidi="ar-SA"/>
        </w:rPr>
        <w:t>standard error</w:t>
      </w:r>
      <w:r>
        <w:rPr>
          <w:rFonts w:eastAsia="Times New Roman" w:cs="Arial" w:ascii="Arial" w:hAnsi="Arial"/>
          <w:color w:val="000000"/>
          <w:sz w:val="21"/>
          <w:szCs w:val="21"/>
          <w:lang w:bidi="ar-SA"/>
        </w:rPr>
        <w:t> and the associated file descriptor is 2. This is also represented as STDERR. The Unix program will write all the error messages at STDERR.</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Unix uses a hierarchical structure for organizing files and directories. This structure is often referred to as a directory tree. The tree has a single root node, the slash character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and all other directories are contained below it.</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Home Directory</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directory in which you find yourself when you first login is called your home directory.</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will be doing much of your work in your home directory and subdirectories that you'll be creating to organize your files.</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go in your home directory anytime using the following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indicates the home directory. Suppose you have to go in any other user's home directory, use the following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~username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go in your last directory, you can use the following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Absolute/Relative Pathnames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Directories are arranged in a hierarchy with root (/) at the top. The position of any file within the hierarchy is described by its pathname.</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Elements of a pathname are separated by a /. A pathname is absolute, if it is described in relation to root, thus absolute pathnames always begin with a /.</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are some examples of absolute filenames.</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/etc/passwd</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/users/sjones/chem/notes</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/dev/rdsk/Os3</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A pathname can also be relative to your current working directory. Relative pathnames never begin with /. Relative to user amrood's home directory, some pathnames might look like this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chem/notes</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personal/res</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determine where you are within the filesystem hierarchy at any time, enter the command </w:t>
      </w:r>
      <w:r>
        <w:rPr>
          <w:rFonts w:eastAsia="Times New Roman" w:cs="Arial" w:ascii="Arial" w:hAnsi="Arial"/>
          <w:b/>
          <w:bCs/>
          <w:color w:val="000000"/>
          <w:sz w:val="21"/>
          <w:szCs w:val="21"/>
          <w:lang w:bidi="ar-SA"/>
        </w:rPr>
        <w:t>pwd</w:t>
      </w:r>
      <w:r>
        <w:rPr>
          <w:rFonts w:eastAsia="Times New Roman" w:cs="Arial" w:ascii="Arial" w:hAnsi="Arial"/>
          <w:color w:val="000000"/>
          <w:sz w:val="21"/>
          <w:szCs w:val="21"/>
          <w:lang w:bidi="ar-SA"/>
        </w:rPr>
        <w:t> to print the current working directory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$pwd</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/user0/home/amrood</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Listing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list the files in a directory, you can use the following syntax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dirname</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example to list all the files contained in </w:t>
      </w:r>
      <w:r>
        <w:rPr>
          <w:rFonts w:eastAsia="Times New Roman" w:cs="Arial" w:ascii="Arial" w:hAnsi="Arial"/>
          <w:b/>
          <w:bCs/>
          <w:color w:val="000000"/>
          <w:sz w:val="21"/>
          <w:szCs w:val="21"/>
          <w:lang w:bidi="ar-SA"/>
        </w:rPr>
        <w:t>/usr/local</w:t>
      </w:r>
      <w:r>
        <w:rPr>
          <w:rFonts w:eastAsia="Times New Roman" w:cs="Arial" w:ascii="Arial" w:hAnsi="Arial"/>
          <w:color w:val="000000"/>
          <w:sz w:val="21"/>
          <w:szCs w:val="21"/>
          <w:lang w:bidi="ar-SA"/>
        </w:rPr>
        <w:t> directory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/usr/local</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X11       bin          gimp       jikes       sbin</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ace       doc          include    lib         share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atalk     etc          info       man         ami</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Creating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We will now understand how to create directories. Directories are created by the following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dirname</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directory is the absolute or relative pathname of the directory you want to create. For example, the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mydir</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Creates the directory </w:t>
      </w:r>
      <w:r>
        <w:rPr>
          <w:rFonts w:eastAsia="Times New Roman" w:cs="Arial" w:ascii="Arial" w:hAnsi="Arial"/>
          <w:b/>
          <w:bCs/>
          <w:color w:val="000000"/>
          <w:sz w:val="21"/>
          <w:szCs w:val="21"/>
          <w:lang w:bidi="ar-SA"/>
        </w:rPr>
        <w:t>mydir</w:t>
      </w:r>
      <w:r>
        <w:rPr>
          <w:rFonts w:eastAsia="Times New Roman" w:cs="Arial" w:ascii="Arial" w:hAnsi="Arial"/>
          <w:color w:val="000000"/>
          <w:sz w:val="21"/>
          <w:szCs w:val="21"/>
          <w:lang w:bidi="ar-SA"/>
        </w:rPr>
        <w:t> in the current directory. Here is another example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/tmp/test-dir</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This command creates the directory </w:t>
      </w:r>
      <w:r>
        <w:rPr>
          <w:rFonts w:eastAsia="Times New Roman" w:cs="Arial" w:ascii="Arial" w:hAnsi="Arial"/>
          <w:b/>
          <w:bCs/>
          <w:color w:val="000000"/>
          <w:sz w:val="21"/>
          <w:szCs w:val="21"/>
          <w:lang w:bidi="ar-SA"/>
        </w:rPr>
        <w:t>test-dir</w:t>
      </w:r>
      <w:r>
        <w:rPr>
          <w:rFonts w:eastAsia="Times New Roman" w:cs="Arial" w:ascii="Arial" w:hAnsi="Arial"/>
          <w:color w:val="000000"/>
          <w:sz w:val="21"/>
          <w:szCs w:val="21"/>
          <w:lang w:bidi="ar-SA"/>
        </w:rPr>
        <w:t> in the </w:t>
      </w:r>
      <w:r>
        <w:rPr>
          <w:rFonts w:eastAsia="Times New Roman" w:cs="Arial" w:ascii="Arial" w:hAnsi="Arial"/>
          <w:b/>
          <w:bCs/>
          <w:color w:val="000000"/>
          <w:sz w:val="21"/>
          <w:szCs w:val="21"/>
          <w:lang w:bidi="ar-SA"/>
        </w:rPr>
        <w:t>/tmp</w:t>
      </w:r>
      <w:r>
        <w:rPr>
          <w:rFonts w:eastAsia="Times New Roman" w:cs="Arial" w:ascii="Arial" w:hAnsi="Arial"/>
          <w:color w:val="000000"/>
          <w:sz w:val="21"/>
          <w:szCs w:val="21"/>
          <w:lang w:bidi="ar-SA"/>
        </w:rPr>
        <w:t> directory. The </w:t>
      </w:r>
      <w:r>
        <w:rPr>
          <w:rFonts w:eastAsia="Times New Roman" w:cs="Arial" w:ascii="Arial" w:hAnsi="Arial"/>
          <w:b/>
          <w:bCs/>
          <w:color w:val="000000"/>
          <w:sz w:val="21"/>
          <w:szCs w:val="21"/>
          <w:lang w:bidi="ar-SA"/>
        </w:rPr>
        <w:t>mkdir</w:t>
      </w:r>
      <w:r>
        <w:rPr>
          <w:rFonts w:eastAsia="Times New Roman" w:cs="Arial" w:ascii="Arial" w:hAnsi="Arial"/>
          <w:color w:val="000000"/>
          <w:sz w:val="21"/>
          <w:szCs w:val="21"/>
          <w:lang w:bidi="ar-SA"/>
        </w:rPr>
        <w:t> command produces no output if it successfully creates the requested directory.</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you give more than one directory on the command line, </w:t>
      </w:r>
      <w:r>
        <w:rPr>
          <w:rFonts w:eastAsia="Times New Roman" w:cs="Arial" w:ascii="Arial" w:hAnsi="Arial"/>
          <w:b/>
          <w:bCs/>
          <w:color w:val="000000"/>
          <w:sz w:val="21"/>
          <w:szCs w:val="21"/>
          <w:lang w:bidi="ar-SA"/>
        </w:rPr>
        <w:t>mkdir</w:t>
      </w:r>
      <w:r>
        <w:rPr>
          <w:rFonts w:eastAsia="Times New Roman" w:cs="Arial" w:ascii="Arial" w:hAnsi="Arial"/>
          <w:color w:val="000000"/>
          <w:sz w:val="21"/>
          <w:szCs w:val="21"/>
          <w:lang w:bidi="ar-SA"/>
        </w:rPr>
        <w:t> creates each of the directories. For example,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docs pub</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Creates the directories docs and pub under the current directory.</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Creating Parent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We will now understand how to create parent directories. Sometimes when you want to create a directory, its parent directory or directories might not exist. In this case, </w:t>
      </w:r>
      <w:r>
        <w:rPr>
          <w:rFonts w:eastAsia="Times New Roman" w:cs="Arial" w:ascii="Arial" w:hAnsi="Arial"/>
          <w:b/>
          <w:bCs/>
          <w:color w:val="000000"/>
          <w:sz w:val="21"/>
          <w:szCs w:val="21"/>
          <w:lang w:bidi="ar-SA"/>
        </w:rPr>
        <w:t>mkdir</w:t>
      </w:r>
      <w:r>
        <w:rPr>
          <w:rFonts w:eastAsia="Times New Roman" w:cs="Arial" w:ascii="Arial" w:hAnsi="Arial"/>
          <w:color w:val="000000"/>
          <w:sz w:val="21"/>
          <w:szCs w:val="21"/>
          <w:lang w:bidi="ar-SA"/>
        </w:rPr>
        <w:t> issues an error message as follows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/tmp/amrood/test</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xml:space="preserve">mkdir: Failed to make directory "/tmp/amrood/test";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No such file or directory</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 such cases, you can specify the </w:t>
      </w:r>
      <w:r>
        <w:rPr>
          <w:rFonts w:eastAsia="Times New Roman" w:cs="Arial" w:ascii="Arial" w:hAnsi="Arial"/>
          <w:b/>
          <w:bCs/>
          <w:color w:val="000000"/>
          <w:sz w:val="21"/>
          <w:szCs w:val="21"/>
          <w:lang w:bidi="ar-SA"/>
        </w:rPr>
        <w:t>-p</w:t>
      </w:r>
      <w:r>
        <w:rPr>
          <w:rFonts w:eastAsia="Times New Roman" w:cs="Arial" w:ascii="Arial" w:hAnsi="Arial"/>
          <w:color w:val="000000"/>
          <w:sz w:val="21"/>
          <w:szCs w:val="21"/>
          <w:lang w:bidi="ar-SA"/>
        </w:rPr>
        <w:t> option to the </w:t>
      </w:r>
      <w:r>
        <w:rPr>
          <w:rFonts w:eastAsia="Times New Roman" w:cs="Arial" w:ascii="Arial" w:hAnsi="Arial"/>
          <w:b/>
          <w:bCs/>
          <w:color w:val="000000"/>
          <w:sz w:val="21"/>
          <w:szCs w:val="21"/>
          <w:lang w:bidi="ar-SA"/>
        </w:rPr>
        <w:t>mkdir</w:t>
      </w:r>
      <w:r>
        <w:rPr>
          <w:rFonts w:eastAsia="Times New Roman" w:cs="Arial" w:ascii="Arial" w:hAnsi="Arial"/>
          <w:color w:val="000000"/>
          <w:sz w:val="21"/>
          <w:szCs w:val="21"/>
          <w:lang w:bidi="ar-SA"/>
        </w:rPr>
        <w:t> command. It creates all the necessary directories for you. For example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$mkdir -p /tmp/amrood/test</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above command creates all the required parent directories.</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Removing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Directories can be deleted using the </w:t>
      </w:r>
      <w:r>
        <w:rPr>
          <w:rFonts w:eastAsia="Times New Roman" w:cs="Arial" w:ascii="Arial" w:hAnsi="Arial"/>
          <w:b/>
          <w:bCs/>
          <w:color w:val="000000"/>
          <w:sz w:val="21"/>
          <w:szCs w:val="21"/>
          <w:lang w:bidi="ar-SA"/>
        </w:rPr>
        <w:t>rmdir</w:t>
      </w:r>
      <w:r>
        <w:rPr>
          <w:rFonts w:eastAsia="Times New Roman" w:cs="Arial" w:ascii="Arial" w:hAnsi="Arial"/>
          <w:color w:val="000000"/>
          <w:sz w:val="21"/>
          <w:szCs w:val="21"/>
          <w:lang w:bidi="ar-SA"/>
        </w:rPr>
        <w:t> command as follows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$rmdir dirname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Note</w:t>
      </w:r>
      <w:r>
        <w:rPr>
          <w:rFonts w:eastAsia="Times New Roman" w:cs="Arial" w:ascii="Arial" w:hAnsi="Arial"/>
          <w:color w:val="000000"/>
          <w:sz w:val="21"/>
          <w:szCs w:val="21"/>
          <w:lang w:bidi="ar-SA"/>
        </w:rPr>
        <w:t> − To remove a directory, make sure it is empty which means there should not be any file or sub-directory inside this directory.</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remove multiple directories at a time as follows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$rmdir dirname1 dirname2 dirname3</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above command removes the directories dirname1, dirname2, and dirname3, if they are empty. The </w:t>
      </w:r>
      <w:r>
        <w:rPr>
          <w:rFonts w:eastAsia="Times New Roman" w:cs="Arial" w:ascii="Arial" w:hAnsi="Arial"/>
          <w:b/>
          <w:bCs/>
          <w:color w:val="000000"/>
          <w:sz w:val="21"/>
          <w:szCs w:val="21"/>
          <w:lang w:bidi="ar-SA"/>
        </w:rPr>
        <w:t>rmdir</w:t>
      </w:r>
      <w:r>
        <w:rPr>
          <w:rFonts w:eastAsia="Times New Roman" w:cs="Arial" w:ascii="Arial" w:hAnsi="Arial"/>
          <w:color w:val="000000"/>
          <w:sz w:val="21"/>
          <w:szCs w:val="21"/>
          <w:lang w:bidi="ar-SA"/>
        </w:rPr>
        <w:t> command produces no output if it is successful.</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Changing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use the </w:t>
      </w:r>
      <w:r>
        <w:rPr>
          <w:rFonts w:eastAsia="Times New Roman" w:cs="Arial" w:ascii="Arial" w:hAnsi="Arial"/>
          <w:b/>
          <w:bCs/>
          <w:color w:val="000000"/>
          <w:sz w:val="21"/>
          <w:szCs w:val="21"/>
          <w:lang w:bidi="ar-SA"/>
        </w:rPr>
        <w:t>cd</w:t>
      </w:r>
      <w:r>
        <w:rPr>
          <w:rFonts w:eastAsia="Times New Roman" w:cs="Arial" w:ascii="Arial" w:hAnsi="Arial"/>
          <w:color w:val="000000"/>
          <w:sz w:val="21"/>
          <w:szCs w:val="21"/>
          <w:lang w:bidi="ar-SA"/>
        </w:rPr>
        <w:t> command to do more than just change to a home directory. You can use it to change to any directory by specifying a valid absolute or relative path. The syntax is as given below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dirname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w:t>
      </w:r>
      <w:r>
        <w:rPr>
          <w:rFonts w:eastAsia="Times New Roman" w:cs="Arial" w:ascii="Arial" w:hAnsi="Arial"/>
          <w:b/>
          <w:bCs/>
          <w:color w:val="000000"/>
          <w:sz w:val="21"/>
          <w:szCs w:val="21"/>
          <w:lang w:bidi="ar-SA"/>
        </w:rPr>
        <w:t>dirname</w:t>
      </w:r>
      <w:r>
        <w:rPr>
          <w:rFonts w:eastAsia="Times New Roman" w:cs="Arial" w:ascii="Arial" w:hAnsi="Arial"/>
          <w:color w:val="000000"/>
          <w:sz w:val="21"/>
          <w:szCs w:val="21"/>
          <w:lang w:bidi="ar-SA"/>
        </w:rPr>
        <w:t> is the name of the directory that you want to change to. For example, the command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/usr/local/bin</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Changes to the directory </w:t>
      </w:r>
      <w:r>
        <w:rPr>
          <w:rFonts w:eastAsia="Times New Roman" w:cs="Arial" w:ascii="Arial" w:hAnsi="Arial"/>
          <w:b/>
          <w:bCs/>
          <w:color w:val="000000"/>
          <w:sz w:val="21"/>
          <w:szCs w:val="21"/>
          <w:lang w:bidi="ar-SA"/>
        </w:rPr>
        <w:t>/usr/local/bin</w:t>
      </w:r>
      <w:r>
        <w:rPr>
          <w:rFonts w:eastAsia="Times New Roman" w:cs="Arial" w:ascii="Arial" w:hAnsi="Arial"/>
          <w:color w:val="000000"/>
          <w:sz w:val="21"/>
          <w:szCs w:val="21"/>
          <w:lang w:bidi="ar-SA"/>
        </w:rPr>
        <w:t>. From this directory, you can </w:t>
      </w:r>
      <w:r>
        <w:rPr>
          <w:rFonts w:eastAsia="Times New Roman" w:cs="Arial" w:ascii="Arial" w:hAnsi="Arial"/>
          <w:b/>
          <w:bCs/>
          <w:color w:val="000000"/>
          <w:sz w:val="21"/>
          <w:szCs w:val="21"/>
          <w:lang w:bidi="ar-SA"/>
        </w:rPr>
        <w:t>cd</w:t>
      </w:r>
      <w:r>
        <w:rPr>
          <w:rFonts w:eastAsia="Times New Roman" w:cs="Arial" w:ascii="Arial" w:hAnsi="Arial"/>
          <w:color w:val="000000"/>
          <w:sz w:val="21"/>
          <w:szCs w:val="21"/>
          <w:lang w:bidi="ar-SA"/>
        </w:rPr>
        <w:t> to the directory </w:t>
      </w:r>
      <w:r>
        <w:rPr>
          <w:rFonts w:eastAsia="Times New Roman" w:cs="Arial" w:ascii="Arial" w:hAnsi="Arial"/>
          <w:b/>
          <w:bCs/>
          <w:color w:val="000000"/>
          <w:sz w:val="21"/>
          <w:szCs w:val="21"/>
          <w:lang w:bidi="ar-SA"/>
        </w:rPr>
        <w:t>/usr/home/amrood</w:t>
      </w:r>
      <w:r>
        <w:rPr>
          <w:rFonts w:eastAsia="Times New Roman" w:cs="Arial" w:ascii="Arial" w:hAnsi="Arial"/>
          <w:color w:val="000000"/>
          <w:sz w:val="21"/>
          <w:szCs w:val="21"/>
          <w:lang w:bidi="ar-SA"/>
        </w:rPr>
        <w:t> using the following relative path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$cd ../../home/amrood</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Renaming Directories</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w:t>
      </w:r>
      <w:r>
        <w:rPr>
          <w:rFonts w:eastAsia="Times New Roman" w:cs="Arial" w:ascii="Arial" w:hAnsi="Arial"/>
          <w:b/>
          <w:bCs/>
          <w:color w:val="000000"/>
          <w:sz w:val="21"/>
          <w:szCs w:val="21"/>
          <w:lang w:bidi="ar-SA"/>
        </w:rPr>
        <w:t>mv (move)</w:t>
      </w:r>
      <w:r>
        <w:rPr>
          <w:rFonts w:eastAsia="Times New Roman" w:cs="Arial" w:ascii="Arial" w:hAnsi="Arial"/>
          <w:color w:val="000000"/>
          <w:sz w:val="21"/>
          <w:szCs w:val="21"/>
          <w:lang w:bidi="ar-SA"/>
        </w:rPr>
        <w:t> command can also be used to rename a directory. The syntax is as follows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$mv olddir newdir</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rename a directory </w:t>
      </w:r>
      <w:r>
        <w:rPr>
          <w:rFonts w:eastAsia="Times New Roman" w:cs="Arial" w:ascii="Arial" w:hAnsi="Arial"/>
          <w:b/>
          <w:bCs/>
          <w:color w:val="000000"/>
          <w:sz w:val="21"/>
          <w:szCs w:val="21"/>
          <w:lang w:bidi="ar-SA"/>
        </w:rPr>
        <w:t>mydir</w:t>
      </w:r>
      <w:r>
        <w:rPr>
          <w:rFonts w:eastAsia="Times New Roman" w:cs="Arial" w:ascii="Arial" w:hAnsi="Arial"/>
          <w:color w:val="000000"/>
          <w:sz w:val="21"/>
          <w:szCs w:val="21"/>
          <w:lang w:bidi="ar-SA"/>
        </w:rPr>
        <w:t> to </w:t>
      </w:r>
      <w:r>
        <w:rPr>
          <w:rFonts w:eastAsia="Times New Roman" w:cs="Arial" w:ascii="Arial" w:hAnsi="Arial"/>
          <w:b/>
          <w:bCs/>
          <w:color w:val="000000"/>
          <w:sz w:val="21"/>
          <w:szCs w:val="21"/>
          <w:lang w:bidi="ar-SA"/>
        </w:rPr>
        <w:t>yourdir</w:t>
      </w:r>
      <w:r>
        <w:rPr>
          <w:rFonts w:eastAsia="Times New Roman" w:cs="Arial" w:ascii="Arial" w:hAnsi="Arial"/>
          <w:color w:val="000000"/>
          <w:sz w:val="21"/>
          <w:szCs w:val="21"/>
          <w:lang w:bidi="ar-SA"/>
        </w:rPr>
        <w:t> as follows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$mv mydir yourdir</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ListParagraph"/>
        <w:numPr>
          <w:ilvl w:val="0"/>
          <w:numId w:val="10"/>
        </w:numPr>
        <w:spacing w:lineRule="auto" w:line="240" w:before="0" w:after="0"/>
        <w:contextualSpacing/>
        <w:outlineLvl w:val="1"/>
        <w:rPr>
          <w:rFonts w:ascii="Arial" w:hAnsi="Arial" w:eastAsia="Times New Roman" w:cs="Arial"/>
          <w:sz w:val="30"/>
          <w:szCs w:val="30"/>
          <w:lang w:bidi="ar-SA"/>
        </w:rPr>
      </w:pPr>
      <w:r>
        <w:rPr>
          <w:rFonts w:eastAsia="Times New Roman" w:cs="Arial" w:ascii="Arial" w:hAnsi="Arial"/>
          <w:sz w:val="30"/>
          <w:szCs w:val="30"/>
          <w:lang w:bidi="ar-SA"/>
        </w:rPr>
        <w:t>The directories . (dot) and .. (dot dot)</w:t>
      </w:r>
    </w:p>
    <w:p>
      <w:pPr>
        <w:pStyle w:val="ListParagraph"/>
        <w:numPr>
          <w:ilvl w:val="0"/>
          <w:numId w:val="10"/>
        </w:numPr>
        <w:spacing w:lineRule="auto" w:line="240" w:before="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w:t>
      </w:r>
      <w:r>
        <w:rPr>
          <w:rFonts w:eastAsia="Times New Roman" w:cs="Arial" w:ascii="Arial" w:hAnsi="Arial"/>
          <w:b/>
          <w:bCs/>
          <w:color w:val="000000"/>
          <w:sz w:val="21"/>
          <w:szCs w:val="21"/>
          <w:lang w:bidi="ar-SA"/>
        </w:rPr>
        <w:t>filename .</w:t>
      </w:r>
      <w:r>
        <w:rPr>
          <w:rFonts w:eastAsia="Times New Roman" w:cs="Arial" w:ascii="Arial" w:hAnsi="Arial"/>
          <w:color w:val="000000"/>
          <w:sz w:val="21"/>
          <w:szCs w:val="21"/>
          <w:lang w:bidi="ar-SA"/>
        </w:rPr>
        <w:t> (dot) represents the current working directory; and the </w:t>
      </w:r>
      <w:r>
        <w:rPr>
          <w:rFonts w:eastAsia="Times New Roman" w:cs="Arial" w:ascii="Arial" w:hAnsi="Arial"/>
          <w:b/>
          <w:bCs/>
          <w:color w:val="000000"/>
          <w:sz w:val="21"/>
          <w:szCs w:val="21"/>
          <w:lang w:bidi="ar-SA"/>
        </w:rPr>
        <w:t>filename ..</w:t>
      </w:r>
      <w:r>
        <w:rPr>
          <w:rFonts w:eastAsia="Times New Roman" w:cs="Arial" w:ascii="Arial" w:hAnsi="Arial"/>
          <w:color w:val="000000"/>
          <w:sz w:val="21"/>
          <w:szCs w:val="21"/>
          <w:lang w:bidi="ar-SA"/>
        </w:rPr>
        <w:t> (dot dot) represents the directory one level above the current working directory, often referred to as the parent directory.</w:t>
      </w:r>
    </w:p>
    <w:p>
      <w:pPr>
        <w:pStyle w:val="ListParagraph"/>
        <w:numPr>
          <w:ilvl w:val="0"/>
          <w:numId w:val="10"/>
        </w:numPr>
        <w:spacing w:lineRule="auto" w:line="240" w:before="120" w:after="144"/>
        <w:ind w:left="720" w:right="48" w:hanging="360"/>
        <w:contextualSpacing/>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we enter the command to show a listing of the current working directories/files and use the </w:t>
      </w:r>
      <w:r>
        <w:rPr>
          <w:rFonts w:eastAsia="Times New Roman" w:cs="Arial" w:ascii="Arial" w:hAnsi="Arial"/>
          <w:b/>
          <w:bCs/>
          <w:color w:val="000000"/>
          <w:sz w:val="21"/>
          <w:szCs w:val="21"/>
          <w:lang w:bidi="ar-SA"/>
        </w:rPr>
        <w:t>-a option</w:t>
      </w:r>
      <w:r>
        <w:rPr>
          <w:rFonts w:eastAsia="Times New Roman" w:cs="Arial" w:ascii="Arial" w:hAnsi="Arial"/>
          <w:color w:val="000000"/>
          <w:sz w:val="21"/>
          <w:szCs w:val="21"/>
          <w:lang w:bidi="ar-SA"/>
        </w:rPr>
        <w:t> to list all the files and the </w:t>
      </w:r>
      <w:r>
        <w:rPr>
          <w:rFonts w:eastAsia="Times New Roman" w:cs="Arial" w:ascii="Arial" w:hAnsi="Arial"/>
          <w:b/>
          <w:bCs/>
          <w:color w:val="000000"/>
          <w:sz w:val="21"/>
          <w:szCs w:val="21"/>
          <w:lang w:bidi="ar-SA"/>
        </w:rPr>
        <w:t>-l option</w:t>
      </w:r>
      <w:r>
        <w:rPr>
          <w:rFonts w:eastAsia="Times New Roman" w:cs="Arial" w:ascii="Arial" w:hAnsi="Arial"/>
          <w:color w:val="000000"/>
          <w:sz w:val="21"/>
          <w:szCs w:val="21"/>
          <w:lang w:bidi="ar-SA"/>
        </w:rPr>
        <w:t> to provide the long listing, we will receive the following result.</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$ls -la</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drwxrwxr-x    4    teacher   class   2048  Jul 16 17.56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drwxr-xr-x    60   root              1536  Jul 13 14:18 ..</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    1    teacher   class   4210  May 1 08:27 .profile</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-rwxr-xr-x    1    teacher   class   1948  May 12 13:42 memo</w:t>
      </w:r>
    </w:p>
    <w:p>
      <w:pPr>
        <w:pStyle w:val="ListParagraph"/>
        <w:numPr>
          <w:ilvl w:val="0"/>
          <w:numId w:val="10"/>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In this chapter, we will discuss in detail about file permission and access modes in Unix. File ownership is an important component of Unix that provides a secure method for storing files. Every file in Unix has the following attributes −</w:t>
      </w:r>
    </w:p>
    <w:p>
      <w:pPr>
        <w:pStyle w:val="NormalWeb"/>
        <w:numPr>
          <w:ilvl w:val="0"/>
          <w:numId w:val="11"/>
        </w:numPr>
        <w:spacing w:beforeAutospacing="0" w:before="120" w:afterAutospacing="0" w:after="0"/>
        <w:ind w:left="768" w:right="48" w:hanging="360"/>
        <w:jc w:val="both"/>
        <w:rPr>
          <w:rFonts w:ascii="Arial" w:hAnsi="Arial" w:cs="Arial"/>
          <w:color w:val="000000"/>
          <w:sz w:val="21"/>
          <w:szCs w:val="21"/>
        </w:rPr>
      </w:pPr>
      <w:r>
        <w:rPr>
          <w:rFonts w:cs="Arial" w:ascii="Arial" w:hAnsi="Arial"/>
          <w:b/>
          <w:bCs/>
          <w:color w:val="000000"/>
          <w:sz w:val="21"/>
          <w:szCs w:val="21"/>
        </w:rPr>
        <w:t>Owner permissions</w:t>
      </w:r>
      <w:r>
        <w:rPr>
          <w:rFonts w:cs="Arial" w:ascii="Arial" w:hAnsi="Arial"/>
          <w:color w:val="000000"/>
          <w:sz w:val="21"/>
          <w:szCs w:val="21"/>
        </w:rPr>
        <w:t> − The owner's permissions determine what actions the owner of the file can perform on the file.</w:t>
      </w:r>
    </w:p>
    <w:p>
      <w:pPr>
        <w:pStyle w:val="NormalWeb"/>
        <w:numPr>
          <w:ilvl w:val="0"/>
          <w:numId w:val="11"/>
        </w:numPr>
        <w:spacing w:beforeAutospacing="0" w:before="0" w:afterAutospacing="0" w:after="0"/>
        <w:ind w:left="768" w:right="48" w:hanging="360"/>
        <w:jc w:val="both"/>
        <w:rPr>
          <w:rFonts w:ascii="Arial" w:hAnsi="Arial" w:cs="Arial"/>
          <w:color w:val="000000"/>
          <w:sz w:val="21"/>
          <w:szCs w:val="21"/>
        </w:rPr>
      </w:pPr>
      <w:r>
        <w:rPr>
          <w:rFonts w:cs="Arial" w:ascii="Arial" w:hAnsi="Arial"/>
          <w:b/>
          <w:bCs/>
          <w:color w:val="000000"/>
          <w:sz w:val="21"/>
          <w:szCs w:val="21"/>
        </w:rPr>
        <w:t>Group permissions</w:t>
      </w:r>
      <w:r>
        <w:rPr>
          <w:rFonts w:cs="Arial" w:ascii="Arial" w:hAnsi="Arial"/>
          <w:color w:val="000000"/>
          <w:sz w:val="21"/>
          <w:szCs w:val="21"/>
        </w:rPr>
        <w:t> − The group's permissions determine what actions a user, who is a member of the group that a file belongs to, can perform on the file.</w:t>
      </w:r>
    </w:p>
    <w:p>
      <w:pPr>
        <w:pStyle w:val="NormalWeb"/>
        <w:numPr>
          <w:ilvl w:val="0"/>
          <w:numId w:val="11"/>
        </w:numPr>
        <w:spacing w:beforeAutospacing="0" w:before="0" w:afterAutospacing="0" w:after="144"/>
        <w:ind w:left="768" w:right="48" w:hanging="360"/>
        <w:jc w:val="both"/>
        <w:rPr>
          <w:rFonts w:ascii="Arial" w:hAnsi="Arial" w:cs="Arial"/>
          <w:color w:val="000000"/>
          <w:sz w:val="21"/>
          <w:szCs w:val="21"/>
        </w:rPr>
      </w:pPr>
      <w:r>
        <w:rPr>
          <w:rFonts w:cs="Arial" w:ascii="Arial" w:hAnsi="Arial"/>
          <w:b/>
          <w:bCs/>
          <w:color w:val="000000"/>
          <w:sz w:val="21"/>
          <w:szCs w:val="21"/>
        </w:rPr>
        <w:t>Other (world) permissions</w:t>
      </w:r>
      <w:r>
        <w:rPr>
          <w:rFonts w:cs="Arial" w:ascii="Arial" w:hAnsi="Arial"/>
          <w:color w:val="000000"/>
          <w:sz w:val="21"/>
          <w:szCs w:val="21"/>
        </w:rPr>
        <w:t> − The permissions for others indicate what action all other users can perform on the file.</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The Permission Indicators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While using </w:t>
      </w:r>
      <w:r>
        <w:rPr>
          <w:rFonts w:cs="Arial" w:ascii="Arial" w:hAnsi="Arial"/>
          <w:b/>
          <w:bCs/>
          <w:color w:val="000000"/>
          <w:sz w:val="21"/>
          <w:szCs w:val="21"/>
        </w:rPr>
        <w:t>ls -l</w:t>
      </w:r>
      <w:r>
        <w:rPr>
          <w:rFonts w:cs="Arial" w:ascii="Arial" w:hAnsi="Arial"/>
          <w:color w:val="000000"/>
          <w:sz w:val="21"/>
          <w:szCs w:val="21"/>
        </w:rPr>
        <w:t> command, it displays various information related to file permission as follows −</w:t>
      </w:r>
    </w:p>
    <w:p>
      <w:pPr>
        <w:pStyle w:val="HTMLPreformatted"/>
        <w:rPr/>
      </w:pPr>
      <w:r>
        <w:rPr/>
        <w:t>$ls -l /home/amrood</w:t>
      </w:r>
    </w:p>
    <w:p>
      <w:pPr>
        <w:pStyle w:val="HTMLPreformatted"/>
        <w:rPr/>
      </w:pPr>
      <w:r>
        <w:rPr/>
        <w:t>-rwxr-xr--  1 amrood   users 1024  Nov 2 00:10  myfile</w:t>
      </w:r>
    </w:p>
    <w:p>
      <w:pPr>
        <w:pStyle w:val="HTMLPreformatted"/>
        <w:rPr/>
      </w:pPr>
      <w:r>
        <w:rPr/>
        <w:t>drwxr-xr--- 1 amrood   users 1024  Nov 2 00:10  mydir</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Here, the first column represents different access modes, i.e., the permission associated with a file or a directory.</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permissions are broken into groups of threes, and each position in the group denotes a specific permission, in this order: read (r), write (w), execute (x) −</w:t>
      </w:r>
    </w:p>
    <w:p>
      <w:pPr>
        <w:pStyle w:val="NormalWeb"/>
        <w:numPr>
          <w:ilvl w:val="0"/>
          <w:numId w:val="12"/>
        </w:numPr>
        <w:spacing w:beforeAutospacing="0" w:before="120" w:afterAutospacing="0" w:after="0"/>
        <w:ind w:left="768" w:right="48" w:hanging="360"/>
        <w:jc w:val="both"/>
        <w:rPr>
          <w:rFonts w:ascii="Arial" w:hAnsi="Arial" w:cs="Arial"/>
          <w:color w:val="000000"/>
          <w:sz w:val="21"/>
          <w:szCs w:val="21"/>
        </w:rPr>
      </w:pPr>
      <w:r>
        <w:rPr>
          <w:rFonts w:cs="Arial" w:ascii="Arial" w:hAnsi="Arial"/>
          <w:color w:val="000000"/>
          <w:sz w:val="21"/>
          <w:szCs w:val="21"/>
        </w:rPr>
        <w:t>The first three characters (2-4) represent the permissions for the file's owner. For example, </w:t>
      </w:r>
      <w:r>
        <w:rPr>
          <w:rFonts w:cs="Arial" w:ascii="Arial" w:hAnsi="Arial"/>
          <w:b/>
          <w:bCs/>
          <w:color w:val="000000"/>
          <w:sz w:val="21"/>
          <w:szCs w:val="21"/>
        </w:rPr>
        <w:t>-rwxr-xr--</w:t>
      </w:r>
      <w:r>
        <w:rPr>
          <w:rFonts w:cs="Arial" w:ascii="Arial" w:hAnsi="Arial"/>
          <w:color w:val="000000"/>
          <w:sz w:val="21"/>
          <w:szCs w:val="21"/>
        </w:rPr>
        <w:t> represents that the owner has read (r), write (w) and execute (x) permission.</w:t>
      </w:r>
    </w:p>
    <w:p>
      <w:pPr>
        <w:pStyle w:val="NormalWeb"/>
        <w:numPr>
          <w:ilvl w:val="0"/>
          <w:numId w:val="12"/>
        </w:numPr>
        <w:spacing w:beforeAutospacing="0" w:before="0" w:afterAutospacing="0" w:after="0"/>
        <w:ind w:left="768" w:right="48" w:hanging="360"/>
        <w:jc w:val="both"/>
        <w:rPr>
          <w:rFonts w:ascii="Arial" w:hAnsi="Arial" w:cs="Arial"/>
          <w:color w:val="000000"/>
          <w:sz w:val="21"/>
          <w:szCs w:val="21"/>
        </w:rPr>
      </w:pPr>
      <w:r>
        <w:rPr>
          <w:rFonts w:cs="Arial" w:ascii="Arial" w:hAnsi="Arial"/>
          <w:color w:val="000000"/>
          <w:sz w:val="21"/>
          <w:szCs w:val="21"/>
        </w:rPr>
        <w:t>The second group of three characters (5-7) consists of the permissions for the group to which the file belongs. For example, </w:t>
      </w:r>
      <w:r>
        <w:rPr>
          <w:rFonts w:cs="Arial" w:ascii="Arial" w:hAnsi="Arial"/>
          <w:b/>
          <w:bCs/>
          <w:color w:val="000000"/>
          <w:sz w:val="21"/>
          <w:szCs w:val="21"/>
        </w:rPr>
        <w:t>-rwxr-xr--</w:t>
      </w:r>
      <w:r>
        <w:rPr>
          <w:rFonts w:cs="Arial" w:ascii="Arial" w:hAnsi="Arial"/>
          <w:color w:val="000000"/>
          <w:sz w:val="21"/>
          <w:szCs w:val="21"/>
        </w:rPr>
        <w:t> represents that the group has read (r) and execute (x) permission, but no write permission.</w:t>
      </w:r>
    </w:p>
    <w:p>
      <w:pPr>
        <w:pStyle w:val="NormalWeb"/>
        <w:numPr>
          <w:ilvl w:val="0"/>
          <w:numId w:val="12"/>
        </w:numPr>
        <w:spacing w:beforeAutospacing="0" w:before="0" w:afterAutospacing="0" w:after="144"/>
        <w:ind w:left="768" w:right="48" w:hanging="360"/>
        <w:jc w:val="both"/>
        <w:rPr>
          <w:rFonts w:ascii="Arial" w:hAnsi="Arial" w:cs="Arial"/>
          <w:color w:val="000000"/>
          <w:sz w:val="21"/>
          <w:szCs w:val="21"/>
        </w:rPr>
      </w:pPr>
      <w:r>
        <w:rPr>
          <w:rFonts w:cs="Arial" w:ascii="Arial" w:hAnsi="Arial"/>
          <w:color w:val="000000"/>
          <w:sz w:val="21"/>
          <w:szCs w:val="21"/>
        </w:rPr>
        <w:t>The last group of three characters (8-10) represents the permissions for everyone else. For example, </w:t>
      </w:r>
      <w:r>
        <w:rPr>
          <w:rFonts w:cs="Arial" w:ascii="Arial" w:hAnsi="Arial"/>
          <w:b/>
          <w:bCs/>
          <w:color w:val="000000"/>
          <w:sz w:val="21"/>
          <w:szCs w:val="21"/>
        </w:rPr>
        <w:t>-rwxr-xr--</w:t>
      </w:r>
      <w:r>
        <w:rPr>
          <w:rFonts w:cs="Arial" w:ascii="Arial" w:hAnsi="Arial"/>
          <w:color w:val="000000"/>
          <w:sz w:val="21"/>
          <w:szCs w:val="21"/>
        </w:rPr>
        <w:t> represents that there is </w:t>
      </w:r>
      <w:r>
        <w:rPr>
          <w:rFonts w:cs="Arial" w:ascii="Arial" w:hAnsi="Arial"/>
          <w:b/>
          <w:bCs/>
          <w:color w:val="000000"/>
          <w:sz w:val="21"/>
          <w:szCs w:val="21"/>
        </w:rPr>
        <w:t>read (r)</w:t>
      </w:r>
      <w:r>
        <w:rPr>
          <w:rFonts w:cs="Arial" w:ascii="Arial" w:hAnsi="Arial"/>
          <w:color w:val="000000"/>
          <w:sz w:val="21"/>
          <w:szCs w:val="21"/>
        </w:rPr>
        <w:t> only permission.</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File Access Modes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permissions of a file are the first line of defense in the security of a Unix system. The basic building blocks of Unix permissions are the </w:t>
      </w:r>
      <w:r>
        <w:rPr>
          <w:rFonts w:cs="Arial" w:ascii="Arial" w:hAnsi="Arial"/>
          <w:b/>
          <w:bCs/>
          <w:color w:val="000000"/>
          <w:sz w:val="21"/>
          <w:szCs w:val="21"/>
        </w:rPr>
        <w:t>read</w:t>
      </w:r>
      <w:r>
        <w:rPr>
          <w:rFonts w:cs="Arial" w:ascii="Arial" w:hAnsi="Arial"/>
          <w:color w:val="000000"/>
          <w:sz w:val="21"/>
          <w:szCs w:val="21"/>
        </w:rPr>
        <w:t>, </w:t>
      </w:r>
      <w:r>
        <w:rPr>
          <w:rFonts w:cs="Arial" w:ascii="Arial" w:hAnsi="Arial"/>
          <w:b/>
          <w:bCs/>
          <w:color w:val="000000"/>
          <w:sz w:val="21"/>
          <w:szCs w:val="21"/>
        </w:rPr>
        <w:t>write</w:t>
      </w:r>
      <w:r>
        <w:rPr>
          <w:rFonts w:cs="Arial" w:ascii="Arial" w:hAnsi="Arial"/>
          <w:color w:val="000000"/>
          <w:sz w:val="21"/>
          <w:szCs w:val="21"/>
        </w:rPr>
        <w:t>, and </w:t>
      </w:r>
      <w:r>
        <w:rPr>
          <w:rFonts w:cs="Arial" w:ascii="Arial" w:hAnsi="Arial"/>
          <w:b/>
          <w:bCs/>
          <w:color w:val="000000"/>
          <w:sz w:val="21"/>
          <w:szCs w:val="21"/>
        </w:rPr>
        <w:t>execute</w:t>
      </w:r>
      <w:r>
        <w:rPr>
          <w:rFonts w:cs="Arial" w:ascii="Arial" w:hAnsi="Arial"/>
          <w:color w:val="000000"/>
          <w:sz w:val="21"/>
          <w:szCs w:val="21"/>
        </w:rPr>
        <w:t> permissions, which have been described below −</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Read</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Grants the capability to read, i.e., view the contents of the file.</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Write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Grants the capability to modify, or remove the content of the file.</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Execute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User with execute permissions can run a file as a program.</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Directory Access Modes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Directory access modes are listed and organized in the same manner as any other file. There are a few differences that need to be mentioned −</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Read</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Access to a directory means that the user can read the contents. The user can look at the </w:t>
      </w:r>
      <w:r>
        <w:rPr>
          <w:rFonts w:cs="Arial" w:ascii="Arial" w:hAnsi="Arial"/>
          <w:b/>
          <w:bCs/>
          <w:color w:val="000000"/>
          <w:sz w:val="21"/>
          <w:szCs w:val="21"/>
        </w:rPr>
        <w:t>filenames</w:t>
      </w:r>
      <w:r>
        <w:rPr>
          <w:rFonts w:cs="Arial" w:ascii="Arial" w:hAnsi="Arial"/>
          <w:color w:val="000000"/>
          <w:sz w:val="21"/>
          <w:szCs w:val="21"/>
        </w:rPr>
        <w:t> inside the directory.</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Write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Access means that the user can add or delete files from the directory.</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Execute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Executing a directory doesn't really make sense, so think of this as a traverse permission.</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 user must have </w:t>
      </w:r>
      <w:r>
        <w:rPr>
          <w:rFonts w:cs="Arial" w:ascii="Arial" w:hAnsi="Arial"/>
          <w:b/>
          <w:bCs/>
          <w:color w:val="000000"/>
          <w:sz w:val="21"/>
          <w:szCs w:val="21"/>
        </w:rPr>
        <w:t>execute</w:t>
      </w:r>
      <w:r>
        <w:rPr>
          <w:rFonts w:cs="Arial" w:ascii="Arial" w:hAnsi="Arial"/>
          <w:color w:val="000000"/>
          <w:sz w:val="21"/>
          <w:szCs w:val="21"/>
        </w:rPr>
        <w:t> access to the </w:t>
      </w:r>
      <w:r>
        <w:rPr>
          <w:rFonts w:cs="Arial" w:ascii="Arial" w:hAnsi="Arial"/>
          <w:b/>
          <w:bCs/>
          <w:color w:val="000000"/>
          <w:sz w:val="21"/>
          <w:szCs w:val="21"/>
        </w:rPr>
        <w:t>bin</w:t>
      </w:r>
      <w:r>
        <w:rPr>
          <w:rFonts w:cs="Arial" w:ascii="Arial" w:hAnsi="Arial"/>
          <w:color w:val="000000"/>
          <w:sz w:val="21"/>
          <w:szCs w:val="21"/>
        </w:rPr>
        <w:t> directory in order to execute the </w:t>
      </w:r>
      <w:r>
        <w:rPr>
          <w:rFonts w:cs="Arial" w:ascii="Arial" w:hAnsi="Arial"/>
          <w:b/>
          <w:bCs/>
          <w:color w:val="000000"/>
          <w:sz w:val="21"/>
          <w:szCs w:val="21"/>
        </w:rPr>
        <w:t>ls</w:t>
      </w:r>
      <w:r>
        <w:rPr>
          <w:rFonts w:cs="Arial" w:ascii="Arial" w:hAnsi="Arial"/>
          <w:color w:val="000000"/>
          <w:sz w:val="21"/>
          <w:szCs w:val="21"/>
        </w:rPr>
        <w:t> or the </w:t>
      </w:r>
      <w:r>
        <w:rPr>
          <w:rFonts w:cs="Arial" w:ascii="Arial" w:hAnsi="Arial"/>
          <w:b/>
          <w:bCs/>
          <w:color w:val="000000"/>
          <w:sz w:val="21"/>
          <w:szCs w:val="21"/>
        </w:rPr>
        <w:t>cd</w:t>
      </w:r>
      <w:r>
        <w:rPr>
          <w:rFonts w:cs="Arial" w:ascii="Arial" w:hAnsi="Arial"/>
          <w:color w:val="000000"/>
          <w:sz w:val="21"/>
          <w:szCs w:val="21"/>
        </w:rPr>
        <w:t> command.</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Changing Permissions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To change the file or the directory permissions, you use the </w:t>
      </w:r>
      <w:r>
        <w:rPr>
          <w:rFonts w:cs="Arial" w:ascii="Arial" w:hAnsi="Arial"/>
          <w:b/>
          <w:bCs/>
          <w:color w:val="000000"/>
          <w:sz w:val="21"/>
          <w:szCs w:val="21"/>
        </w:rPr>
        <w:t>chmod</w:t>
      </w:r>
      <w:r>
        <w:rPr>
          <w:rFonts w:cs="Arial" w:ascii="Arial" w:hAnsi="Arial"/>
          <w:color w:val="000000"/>
          <w:sz w:val="21"/>
          <w:szCs w:val="21"/>
        </w:rPr>
        <w:t> (change mode) command. There are two ways to use chmod — the symbolic mode and the absolute mode.</w:t>
      </w:r>
    </w:p>
    <w:p>
      <w:pPr>
        <w:pStyle w:val="Heading3"/>
        <w:rPr>
          <w:rFonts w:ascii="Arial" w:hAnsi="Arial" w:cs="Arial"/>
          <w:b w:val="false"/>
          <w:b w:val="false"/>
          <w:bCs w:val="false"/>
          <w:color w:val="auto"/>
          <w:sz w:val="24"/>
          <w:szCs w:val="24"/>
        </w:rPr>
      </w:pPr>
      <w:r>
        <w:rPr>
          <w:rFonts w:cs="Arial" w:ascii="Arial" w:hAnsi="Arial"/>
          <w:b w:val="false"/>
          <w:bCs w:val="false"/>
          <w:sz w:val="24"/>
          <w:szCs w:val="24"/>
        </w:rPr>
        <w:t>Using chmod in Symbolic Mode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easiest way for a beginner to modify file or directory permissions is to use the symbolic mode. With symbolic permissions you can add, delete, or specify the permission set you want by using the operators in the following table.</w:t>
      </w:r>
    </w:p>
    <w:tbl>
      <w:tblPr>
        <w:tblW w:w="8666" w:type="dxa"/>
        <w:jc w:val="left"/>
        <w:tblInd w:w="90" w:type="dxa"/>
        <w:tblLayout w:type="fixed"/>
        <w:tblCellMar>
          <w:top w:w="105" w:type="dxa"/>
          <w:left w:w="105" w:type="dxa"/>
          <w:bottom w:w="105" w:type="dxa"/>
          <w:right w:w="105" w:type="dxa"/>
        </w:tblCellMar>
        <w:tblLook w:val="04a0"/>
      </w:tblPr>
      <w:tblGrid>
        <w:gridCol w:w="1038"/>
        <w:gridCol w:w="7627"/>
      </w:tblGrid>
      <w:tr>
        <w:trPr/>
        <w:tc>
          <w:tcPr>
            <w:tcW w:w="1038"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before="0" w:after="262"/>
              <w:jc w:val="center"/>
              <w:rPr>
                <w:rFonts w:ascii="Arial" w:hAnsi="Arial" w:cs="Arial"/>
                <w:b/>
                <w:b/>
                <w:bCs/>
                <w:sz w:val="21"/>
                <w:szCs w:val="21"/>
              </w:rPr>
            </w:pPr>
            <w:r>
              <w:rPr>
                <w:rFonts w:cs="Arial" w:ascii="Arial" w:hAnsi="Arial"/>
                <w:b/>
                <w:bCs/>
                <w:sz w:val="21"/>
                <w:szCs w:val="21"/>
              </w:rPr>
              <w:t>Sr.No.</w:t>
            </w:r>
          </w:p>
        </w:tc>
        <w:tc>
          <w:tcPr>
            <w:tcW w:w="7627"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before="0" w:after="262"/>
              <w:jc w:val="center"/>
              <w:rPr>
                <w:rFonts w:ascii="Arial" w:hAnsi="Arial" w:cs="Arial"/>
                <w:b/>
                <w:b/>
                <w:bCs/>
                <w:sz w:val="21"/>
                <w:szCs w:val="21"/>
              </w:rPr>
            </w:pPr>
            <w:r>
              <w:rPr>
                <w:rFonts w:cs="Arial" w:ascii="Arial" w:hAnsi="Arial"/>
                <w:b/>
                <w:bCs/>
                <w:sz w:val="21"/>
                <w:szCs w:val="21"/>
              </w:rPr>
              <w:t>Chmod operator &amp; Description</w:t>
            </w:r>
          </w:p>
        </w:tc>
      </w:tr>
      <w:tr>
        <w:trPr/>
        <w:tc>
          <w:tcPr>
            <w:tcW w:w="1038"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1</w:t>
            </w:r>
          </w:p>
        </w:tc>
        <w:tc>
          <w:tcPr>
            <w:tcW w:w="7627" w:type="dxa"/>
            <w:tcBorders>
              <w:top w:val="single" w:sz="4" w:space="0" w:color="DDDDDD"/>
              <w:left w:val="single" w:sz="4" w:space="0" w:color="DDDDDD"/>
              <w:bottom w:val="single" w:sz="4" w:space="0" w:color="DDDDDD"/>
              <w:right w:val="single" w:sz="4" w:space="0" w:color="DDDDDD"/>
            </w:tcBorders>
            <w:shd w:color="auto" w:fill="auto" w:val="clear"/>
          </w:tcPr>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b/>
                <w:bCs/>
                <w:color w:val="000000"/>
                <w:sz w:val="21"/>
                <w:szCs w:val="21"/>
              </w:rPr>
              <w:t>+</w:t>
            </w:r>
          </w:p>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Adds the designated permission(s) to a file or directory.</w:t>
            </w:r>
          </w:p>
        </w:tc>
      </w:tr>
      <w:tr>
        <w:trPr/>
        <w:tc>
          <w:tcPr>
            <w:tcW w:w="1038"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00"/>
              <w:rPr>
                <w:rFonts w:ascii="Arial" w:hAnsi="Arial" w:cs="Arial"/>
                <w:sz w:val="21"/>
                <w:szCs w:val="21"/>
              </w:rPr>
            </w:pPr>
            <w:r>
              <w:rPr>
                <w:rFonts w:cs="Arial" w:ascii="Arial" w:hAnsi="Arial"/>
                <w:sz w:val="21"/>
                <w:szCs w:val="21"/>
              </w:rPr>
              <w:t>2</w:t>
            </w:r>
          </w:p>
        </w:tc>
        <w:tc>
          <w:tcPr>
            <w:tcW w:w="7627" w:type="dxa"/>
            <w:tcBorders>
              <w:top w:val="single" w:sz="4" w:space="0" w:color="DDDDDD"/>
              <w:left w:val="single" w:sz="4" w:space="0" w:color="DDDDDD"/>
              <w:bottom w:val="single" w:sz="4" w:space="0" w:color="DDDDDD"/>
              <w:right w:val="single" w:sz="4" w:space="0" w:color="DDDDDD"/>
            </w:tcBorders>
            <w:shd w:color="auto" w:fill="auto" w:val="clear"/>
          </w:tcPr>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b/>
                <w:bCs/>
                <w:color w:val="000000"/>
                <w:sz w:val="21"/>
                <w:szCs w:val="21"/>
              </w:rPr>
              <w:t>-</w:t>
            </w:r>
          </w:p>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Removes the designated permission(s) from a file or directory.</w:t>
            </w:r>
          </w:p>
        </w:tc>
      </w:tr>
      <w:tr>
        <w:trPr/>
        <w:tc>
          <w:tcPr>
            <w:tcW w:w="1038"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00"/>
              <w:rPr>
                <w:rFonts w:ascii="Arial" w:hAnsi="Arial" w:cs="Arial"/>
                <w:sz w:val="21"/>
                <w:szCs w:val="21"/>
              </w:rPr>
            </w:pPr>
            <w:r>
              <w:rPr>
                <w:rFonts w:cs="Arial" w:ascii="Arial" w:hAnsi="Arial"/>
                <w:sz w:val="21"/>
                <w:szCs w:val="21"/>
              </w:rPr>
              <w:t>3</w:t>
            </w:r>
          </w:p>
        </w:tc>
        <w:tc>
          <w:tcPr>
            <w:tcW w:w="7627" w:type="dxa"/>
            <w:tcBorders>
              <w:top w:val="single" w:sz="4" w:space="0" w:color="DDDDDD"/>
              <w:left w:val="single" w:sz="4" w:space="0" w:color="DDDDDD"/>
              <w:bottom w:val="single" w:sz="4" w:space="0" w:color="DDDDDD"/>
              <w:right w:val="single" w:sz="4" w:space="0" w:color="DDDDDD"/>
            </w:tcBorders>
            <w:shd w:color="auto" w:fill="auto" w:val="clear"/>
          </w:tcPr>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b/>
                <w:bCs/>
                <w:color w:val="000000"/>
                <w:sz w:val="21"/>
                <w:szCs w:val="21"/>
              </w:rPr>
              <w:t>=</w:t>
            </w:r>
          </w:p>
          <w:p>
            <w:pPr>
              <w:pStyle w:val="NormalWeb"/>
              <w:widowControl w:val="false"/>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Sets the designated permission(s).</w:t>
            </w:r>
          </w:p>
        </w:tc>
      </w:tr>
    </w:tbl>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Here's an example using </w:t>
      </w:r>
      <w:r>
        <w:rPr>
          <w:rFonts w:cs="Arial" w:ascii="Arial" w:hAnsi="Arial"/>
          <w:b/>
          <w:bCs/>
          <w:color w:val="000000"/>
          <w:sz w:val="21"/>
          <w:szCs w:val="21"/>
        </w:rPr>
        <w:t>testfile</w:t>
      </w:r>
      <w:r>
        <w:rPr>
          <w:rFonts w:cs="Arial" w:ascii="Arial" w:hAnsi="Arial"/>
          <w:color w:val="000000"/>
          <w:sz w:val="21"/>
          <w:szCs w:val="21"/>
        </w:rPr>
        <w:t>. Running </w:t>
      </w:r>
      <w:r>
        <w:rPr>
          <w:rFonts w:cs="Arial" w:ascii="Arial" w:hAnsi="Arial"/>
          <w:b/>
          <w:bCs/>
          <w:color w:val="000000"/>
          <w:sz w:val="21"/>
          <w:szCs w:val="21"/>
        </w:rPr>
        <w:t>ls -1</w:t>
      </w:r>
      <w:r>
        <w:rPr>
          <w:rFonts w:cs="Arial" w:ascii="Arial" w:hAnsi="Arial"/>
          <w:color w:val="000000"/>
          <w:sz w:val="21"/>
          <w:szCs w:val="21"/>
        </w:rPr>
        <w:t> on the testfile shows that the file's permissions are as follows −</w:t>
      </w:r>
    </w:p>
    <w:p>
      <w:pPr>
        <w:pStyle w:val="HTMLPreformatted"/>
        <w:rPr/>
      </w:pPr>
      <w:r>
        <w:rPr/>
        <w:t>$ls -l testfile</w:t>
      </w:r>
    </w:p>
    <w:p>
      <w:pPr>
        <w:pStyle w:val="HTMLPreformatted"/>
        <w:rPr/>
      </w:pPr>
      <w:r>
        <w:rPr/>
        <w:t>-rwxrwxr--  1 amrood   users 1024  Nov 2 00:10  testfile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Then each example </w:t>
      </w:r>
      <w:r>
        <w:rPr>
          <w:rFonts w:cs="Arial" w:ascii="Arial" w:hAnsi="Arial"/>
          <w:b/>
          <w:bCs/>
          <w:color w:val="000000"/>
          <w:sz w:val="21"/>
          <w:szCs w:val="21"/>
        </w:rPr>
        <w:t>chmod</w:t>
      </w:r>
      <w:r>
        <w:rPr>
          <w:rFonts w:cs="Arial" w:ascii="Arial" w:hAnsi="Arial"/>
          <w:color w:val="000000"/>
          <w:sz w:val="21"/>
          <w:szCs w:val="21"/>
        </w:rPr>
        <w:t> command from the preceding table is run on the testfile, followed by </w:t>
      </w:r>
      <w:r>
        <w:rPr>
          <w:rFonts w:cs="Arial" w:ascii="Arial" w:hAnsi="Arial"/>
          <w:b/>
          <w:bCs/>
          <w:color w:val="000000"/>
          <w:sz w:val="21"/>
          <w:szCs w:val="21"/>
        </w:rPr>
        <w:t>ls –l</w:t>
      </w:r>
      <w:r>
        <w:rPr>
          <w:rFonts w:cs="Arial" w:ascii="Arial" w:hAnsi="Arial"/>
          <w:color w:val="000000"/>
          <w:sz w:val="21"/>
          <w:szCs w:val="21"/>
        </w:rPr>
        <w:t>, so you can see the permission changes −</w:t>
      </w:r>
    </w:p>
    <w:p>
      <w:pPr>
        <w:pStyle w:val="HTMLPreformatted"/>
        <w:rPr/>
      </w:pPr>
      <w:r>
        <w:rPr/>
        <w:t>$chmod o+wx testfile</w:t>
      </w:r>
    </w:p>
    <w:p>
      <w:pPr>
        <w:pStyle w:val="HTMLPreformatted"/>
        <w:rPr/>
      </w:pPr>
      <w:r>
        <w:rPr/>
        <w:t>$ls -l testfile</w:t>
      </w:r>
    </w:p>
    <w:p>
      <w:pPr>
        <w:pStyle w:val="HTMLPreformatted"/>
        <w:rPr/>
      </w:pPr>
      <w:r>
        <w:rPr/>
        <w:t>-rwxrwxrwx  1 amrood   users 1024  Nov 2 00:10  testfile</w:t>
      </w:r>
    </w:p>
    <w:p>
      <w:pPr>
        <w:pStyle w:val="HTMLPreformatted"/>
        <w:rPr/>
      </w:pPr>
      <w:r>
        <w:rPr/>
        <w:t>$chmod u-x testfile</w:t>
      </w:r>
    </w:p>
    <w:p>
      <w:pPr>
        <w:pStyle w:val="HTMLPreformatted"/>
        <w:rPr/>
      </w:pPr>
      <w:r>
        <w:rPr/>
        <w:t>$ls -l testfile</w:t>
      </w:r>
    </w:p>
    <w:p>
      <w:pPr>
        <w:pStyle w:val="HTMLPreformatted"/>
        <w:rPr/>
      </w:pPr>
      <w:r>
        <w:rPr/>
        <w:t>-rw-rwxrwx  1 amrood   users 1024  Nov 2 00:10  testfile</w:t>
      </w:r>
    </w:p>
    <w:p>
      <w:pPr>
        <w:pStyle w:val="HTMLPreformatted"/>
        <w:rPr/>
      </w:pPr>
      <w:r>
        <w:rPr/>
        <w:t>$chmod g = rx testfile</w:t>
      </w:r>
    </w:p>
    <w:p>
      <w:pPr>
        <w:pStyle w:val="HTMLPreformatted"/>
        <w:rPr/>
      </w:pPr>
      <w:r>
        <w:rPr/>
        <w:t>$ls -l testfile</w:t>
      </w:r>
    </w:p>
    <w:p>
      <w:pPr>
        <w:pStyle w:val="HTMLPreformatted"/>
        <w:rPr/>
      </w:pPr>
      <w:r>
        <w:rPr/>
        <w:t>-rw-r-xrwx  1 amrood   users 1024  Nov 2 00:10  testfile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Here's how you can combine these commands on a single line −</w:t>
      </w:r>
    </w:p>
    <w:p>
      <w:pPr>
        <w:pStyle w:val="HTMLPreformatted"/>
        <w:rPr/>
      </w:pPr>
      <w:r>
        <w:rPr/>
        <w:t>$chmod o+wx,u-x,g = rx testfile</w:t>
      </w:r>
    </w:p>
    <w:p>
      <w:pPr>
        <w:pStyle w:val="HTMLPreformatted"/>
        <w:rPr/>
      </w:pPr>
      <w:r>
        <w:rPr/>
        <w:t>$ls -l testfile</w:t>
      </w:r>
    </w:p>
    <w:p>
      <w:pPr>
        <w:pStyle w:val="HTMLPreformatted"/>
        <w:rPr/>
      </w:pPr>
      <w:r>
        <w:rPr/>
        <w:t>-rw-r-xrwx  1 amrood   users 1024  Nov 2 00:10  testfile</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Using chmod with Absolute Permissions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second way to modify permissions with the chmod command is to use a number to specify each set of permissions for the file.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Each permission is assigned a value, as the following table shows, and the total of each set of permissions provides a number for that set.</w:t>
      </w:r>
    </w:p>
    <w:tbl>
      <w:tblPr>
        <w:tblW w:w="8666" w:type="dxa"/>
        <w:jc w:val="left"/>
        <w:tblInd w:w="90" w:type="dxa"/>
        <w:tblLayout w:type="fixed"/>
        <w:tblCellMar>
          <w:top w:w="105" w:type="dxa"/>
          <w:left w:w="105" w:type="dxa"/>
          <w:bottom w:w="105" w:type="dxa"/>
          <w:right w:w="105" w:type="dxa"/>
        </w:tblCellMar>
        <w:tblLook w:val="04a0"/>
      </w:tblPr>
      <w:tblGrid>
        <w:gridCol w:w="1174"/>
        <w:gridCol w:w="6419"/>
        <w:gridCol w:w="1073"/>
      </w:tblGrid>
      <w:tr>
        <w:trPr/>
        <w:tc>
          <w:tcPr>
            <w:tcW w:w="1174"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before="0" w:after="262"/>
              <w:jc w:val="center"/>
              <w:rPr>
                <w:rFonts w:ascii="Arial" w:hAnsi="Arial" w:cs="Arial"/>
                <w:b/>
                <w:b/>
                <w:bCs/>
                <w:sz w:val="21"/>
                <w:szCs w:val="21"/>
              </w:rPr>
            </w:pPr>
            <w:r>
              <w:rPr>
                <w:rFonts w:cs="Arial" w:ascii="Arial" w:hAnsi="Arial"/>
                <w:b/>
                <w:bCs/>
                <w:sz w:val="21"/>
                <w:szCs w:val="21"/>
              </w:rPr>
              <w:t>Number</w:t>
            </w:r>
          </w:p>
        </w:tc>
        <w:tc>
          <w:tcPr>
            <w:tcW w:w="6419"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before="0" w:after="262"/>
              <w:jc w:val="center"/>
              <w:rPr>
                <w:rFonts w:ascii="Arial" w:hAnsi="Arial" w:cs="Arial"/>
                <w:b/>
                <w:b/>
                <w:bCs/>
                <w:sz w:val="21"/>
                <w:szCs w:val="21"/>
              </w:rPr>
            </w:pPr>
            <w:r>
              <w:rPr>
                <w:rFonts w:cs="Arial" w:ascii="Arial" w:hAnsi="Arial"/>
                <w:b/>
                <w:bCs/>
                <w:sz w:val="21"/>
                <w:szCs w:val="21"/>
              </w:rPr>
              <w:t>Octal Permission Representation</w:t>
            </w:r>
          </w:p>
        </w:tc>
        <w:tc>
          <w:tcPr>
            <w:tcW w:w="1073"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before="0" w:after="262"/>
              <w:jc w:val="center"/>
              <w:rPr>
                <w:rFonts w:ascii="Arial" w:hAnsi="Arial" w:cs="Arial"/>
                <w:b/>
                <w:b/>
                <w:bCs/>
                <w:sz w:val="21"/>
                <w:szCs w:val="21"/>
              </w:rPr>
            </w:pPr>
            <w:r>
              <w:rPr>
                <w:rFonts w:cs="Arial" w:ascii="Arial" w:hAnsi="Arial"/>
                <w:b/>
                <w:bCs/>
                <w:sz w:val="21"/>
                <w:szCs w:val="21"/>
              </w:rPr>
              <w:t>Ref</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0</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No permission</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1</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Execute permission</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--x</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2</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Write permission</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-w-</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3</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Execute and write permission: 1 (execute) + 2 (write) = 3</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-wx</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4</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Read permission</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r--</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5</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Read and execute permission: 4 (read) + 1 (execute) = 5</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r-x</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6</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Read and write permission: 4 (read) + 2 (write) = 6</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rw-</w:t>
            </w:r>
          </w:p>
        </w:tc>
      </w:tr>
      <w:tr>
        <w:trPr/>
        <w:tc>
          <w:tcPr>
            <w:tcW w:w="1174"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b/>
                <w:bCs/>
                <w:sz w:val="21"/>
                <w:szCs w:val="21"/>
              </w:rPr>
              <w:t>7</w:t>
            </w:r>
          </w:p>
        </w:tc>
        <w:tc>
          <w:tcPr>
            <w:tcW w:w="641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rPr>
                <w:rFonts w:ascii="Arial" w:hAnsi="Arial" w:cs="Arial"/>
                <w:sz w:val="21"/>
                <w:szCs w:val="21"/>
              </w:rPr>
            </w:pPr>
            <w:r>
              <w:rPr>
                <w:rFonts w:cs="Arial" w:ascii="Arial" w:hAnsi="Arial"/>
                <w:sz w:val="21"/>
                <w:szCs w:val="21"/>
              </w:rPr>
              <w:t>All permissions: 4 (read) + 2 (write) + 1 (execute) = 7</w:t>
            </w:r>
          </w:p>
        </w:tc>
        <w:tc>
          <w:tcPr>
            <w:tcW w:w="1073"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before="0" w:after="262"/>
              <w:jc w:val="center"/>
              <w:rPr>
                <w:rFonts w:ascii="Arial" w:hAnsi="Arial" w:cs="Arial"/>
                <w:sz w:val="21"/>
                <w:szCs w:val="21"/>
              </w:rPr>
            </w:pPr>
            <w:r>
              <w:rPr>
                <w:rFonts w:cs="Arial" w:ascii="Arial" w:hAnsi="Arial"/>
                <w:sz w:val="21"/>
                <w:szCs w:val="21"/>
              </w:rPr>
              <w:t>rwx</w:t>
            </w:r>
          </w:p>
        </w:tc>
      </w:tr>
    </w:tbl>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Here's an example using the testfile. Running </w:t>
      </w:r>
      <w:r>
        <w:rPr>
          <w:rFonts w:cs="Arial" w:ascii="Arial" w:hAnsi="Arial"/>
          <w:b/>
          <w:bCs/>
          <w:color w:val="000000"/>
          <w:sz w:val="21"/>
          <w:szCs w:val="21"/>
        </w:rPr>
        <w:t>ls -1</w:t>
      </w:r>
      <w:r>
        <w:rPr>
          <w:rFonts w:cs="Arial" w:ascii="Arial" w:hAnsi="Arial"/>
          <w:color w:val="000000"/>
          <w:sz w:val="21"/>
          <w:szCs w:val="21"/>
        </w:rPr>
        <w:t> on the testfile shows that the file's permissions are as follows −</w:t>
      </w:r>
    </w:p>
    <w:p>
      <w:pPr>
        <w:pStyle w:val="HTMLPreformatted"/>
        <w:rPr/>
      </w:pPr>
      <w:r>
        <w:rPr/>
        <w:t>$ls -l testfile</w:t>
      </w:r>
    </w:p>
    <w:p>
      <w:pPr>
        <w:pStyle w:val="HTMLPreformatted"/>
        <w:rPr/>
      </w:pPr>
      <w:r>
        <w:rPr/>
        <w:t>-rwxrwxr--  1 amrood   users 1024  Nov 2 00:10  testfile</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Then each example </w:t>
      </w:r>
      <w:r>
        <w:rPr>
          <w:rFonts w:cs="Arial" w:ascii="Arial" w:hAnsi="Arial"/>
          <w:b/>
          <w:bCs/>
          <w:color w:val="000000"/>
          <w:sz w:val="21"/>
          <w:szCs w:val="21"/>
        </w:rPr>
        <w:t>chmod</w:t>
      </w:r>
      <w:r>
        <w:rPr>
          <w:rFonts w:cs="Arial" w:ascii="Arial" w:hAnsi="Arial"/>
          <w:color w:val="000000"/>
          <w:sz w:val="21"/>
          <w:szCs w:val="21"/>
        </w:rPr>
        <w:t> command from the preceding table is run on the testfile, followed by </w:t>
      </w:r>
      <w:r>
        <w:rPr>
          <w:rFonts w:cs="Arial" w:ascii="Arial" w:hAnsi="Arial"/>
          <w:b/>
          <w:bCs/>
          <w:color w:val="000000"/>
          <w:sz w:val="21"/>
          <w:szCs w:val="21"/>
        </w:rPr>
        <w:t>ls –l</w:t>
      </w:r>
      <w:r>
        <w:rPr>
          <w:rFonts w:cs="Arial" w:ascii="Arial" w:hAnsi="Arial"/>
          <w:color w:val="000000"/>
          <w:sz w:val="21"/>
          <w:szCs w:val="21"/>
        </w:rPr>
        <w:t>, so you can see the permission changes −</w:t>
      </w:r>
    </w:p>
    <w:p>
      <w:pPr>
        <w:pStyle w:val="HTMLPreformatted"/>
        <w:rPr/>
      </w:pPr>
      <w:r>
        <w:rPr/>
        <w:t>$ chmod 755 testfile</w:t>
      </w:r>
    </w:p>
    <w:p>
      <w:pPr>
        <w:pStyle w:val="HTMLPreformatted"/>
        <w:rPr/>
      </w:pPr>
      <w:r>
        <w:rPr/>
        <w:t>$ls -l testfile</w:t>
      </w:r>
    </w:p>
    <w:p>
      <w:pPr>
        <w:pStyle w:val="HTMLPreformatted"/>
        <w:rPr/>
      </w:pPr>
      <w:r>
        <w:rPr/>
        <w:t>-rwxr-xr-x  1 amrood   users 1024  Nov 2 00:10  testfile</w:t>
      </w:r>
    </w:p>
    <w:p>
      <w:pPr>
        <w:pStyle w:val="HTMLPreformatted"/>
        <w:rPr/>
      </w:pPr>
      <w:r>
        <w:rPr/>
        <w:t>$chmod 743 testfile</w:t>
      </w:r>
    </w:p>
    <w:p>
      <w:pPr>
        <w:pStyle w:val="HTMLPreformatted"/>
        <w:rPr/>
      </w:pPr>
      <w:r>
        <w:rPr/>
        <w:t>$ls -l testfile</w:t>
      </w:r>
    </w:p>
    <w:p>
      <w:pPr>
        <w:pStyle w:val="HTMLPreformatted"/>
        <w:rPr/>
      </w:pPr>
      <w:r>
        <w:rPr/>
        <w:t>-rwxr---wx  1 amrood   users 1024  Nov 2 00:10  testfile</w:t>
      </w:r>
    </w:p>
    <w:p>
      <w:pPr>
        <w:pStyle w:val="HTMLPreformatted"/>
        <w:rPr/>
      </w:pPr>
      <w:r>
        <w:rPr/>
        <w:t>$chmod 043 testfile</w:t>
      </w:r>
    </w:p>
    <w:p>
      <w:pPr>
        <w:pStyle w:val="HTMLPreformatted"/>
        <w:rPr/>
      </w:pPr>
      <w:r>
        <w:rPr/>
        <w:t>$ls -l testfile</w:t>
      </w:r>
    </w:p>
    <w:p>
      <w:pPr>
        <w:pStyle w:val="HTMLPreformatted"/>
        <w:rPr/>
      </w:pPr>
      <w:r>
        <w:rPr/>
        <w:t>----r---wx  1 amrood   users 1024  Nov 2 00:10  testfile</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Changing Owners and Groups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While creating an account on Unix, it assigns a </w:t>
      </w:r>
      <w:r>
        <w:rPr>
          <w:rFonts w:cs="Arial" w:ascii="Arial" w:hAnsi="Arial"/>
          <w:b/>
          <w:bCs/>
          <w:color w:val="000000"/>
          <w:sz w:val="21"/>
          <w:szCs w:val="21"/>
        </w:rPr>
        <w:t>owner ID</w:t>
      </w:r>
      <w:r>
        <w:rPr>
          <w:rFonts w:cs="Arial" w:ascii="Arial" w:hAnsi="Arial"/>
          <w:color w:val="000000"/>
          <w:sz w:val="21"/>
          <w:szCs w:val="21"/>
        </w:rPr>
        <w:t> and a </w:t>
      </w:r>
      <w:r>
        <w:rPr>
          <w:rFonts w:cs="Arial" w:ascii="Arial" w:hAnsi="Arial"/>
          <w:b/>
          <w:bCs/>
          <w:color w:val="000000"/>
          <w:sz w:val="21"/>
          <w:szCs w:val="21"/>
        </w:rPr>
        <w:t>group ID</w:t>
      </w:r>
      <w:r>
        <w:rPr>
          <w:rFonts w:cs="Arial" w:ascii="Arial" w:hAnsi="Arial"/>
          <w:color w:val="000000"/>
          <w:sz w:val="21"/>
          <w:szCs w:val="21"/>
        </w:rPr>
        <w:t> to each user. All the permissions mentioned above are also assigned based on the Owner and the Groups.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Two commands are available to change the owner and the group of files −</w:t>
      </w:r>
    </w:p>
    <w:p>
      <w:pPr>
        <w:pStyle w:val="NormalWeb"/>
        <w:numPr>
          <w:ilvl w:val="0"/>
          <w:numId w:val="13"/>
        </w:numPr>
        <w:spacing w:beforeAutospacing="0" w:before="120" w:afterAutospacing="0" w:after="0"/>
        <w:ind w:left="768" w:right="48" w:hanging="360"/>
        <w:jc w:val="both"/>
        <w:rPr>
          <w:rFonts w:ascii="Arial" w:hAnsi="Arial" w:cs="Arial"/>
          <w:color w:val="000000"/>
          <w:sz w:val="21"/>
          <w:szCs w:val="21"/>
        </w:rPr>
      </w:pPr>
      <w:r>
        <w:rPr>
          <w:rFonts w:cs="Arial" w:ascii="Arial" w:hAnsi="Arial"/>
          <w:b/>
          <w:bCs/>
          <w:color w:val="000000"/>
          <w:sz w:val="21"/>
          <w:szCs w:val="21"/>
        </w:rPr>
        <w:t>chown</w:t>
      </w:r>
      <w:r>
        <w:rPr>
          <w:rFonts w:cs="Arial" w:ascii="Arial" w:hAnsi="Arial"/>
          <w:color w:val="000000"/>
          <w:sz w:val="21"/>
          <w:szCs w:val="21"/>
        </w:rPr>
        <w:t> − The </w:t>
      </w:r>
      <w:r>
        <w:rPr>
          <w:rFonts w:cs="Arial" w:ascii="Arial" w:hAnsi="Arial"/>
          <w:b/>
          <w:bCs/>
          <w:color w:val="000000"/>
          <w:sz w:val="21"/>
          <w:szCs w:val="21"/>
        </w:rPr>
        <w:t>chown</w:t>
      </w:r>
      <w:r>
        <w:rPr>
          <w:rFonts w:cs="Arial" w:ascii="Arial" w:hAnsi="Arial"/>
          <w:color w:val="000000"/>
          <w:sz w:val="21"/>
          <w:szCs w:val="21"/>
        </w:rPr>
        <w:t> command stands for </w:t>
      </w:r>
      <w:r>
        <w:rPr>
          <w:rFonts w:cs="Arial" w:ascii="Arial" w:hAnsi="Arial"/>
          <w:b/>
          <w:bCs/>
          <w:color w:val="000000"/>
          <w:sz w:val="21"/>
          <w:szCs w:val="21"/>
        </w:rPr>
        <w:t>"change owner"</w:t>
      </w:r>
      <w:r>
        <w:rPr>
          <w:rFonts w:cs="Arial" w:ascii="Arial" w:hAnsi="Arial"/>
          <w:color w:val="000000"/>
          <w:sz w:val="21"/>
          <w:szCs w:val="21"/>
        </w:rPr>
        <w:t> and is used to change the owner of a file.</w:t>
      </w:r>
    </w:p>
    <w:p>
      <w:pPr>
        <w:pStyle w:val="NormalWeb"/>
        <w:numPr>
          <w:ilvl w:val="0"/>
          <w:numId w:val="13"/>
        </w:numPr>
        <w:spacing w:beforeAutospacing="0" w:before="0" w:afterAutospacing="0" w:after="144"/>
        <w:ind w:left="768" w:right="48" w:hanging="360"/>
        <w:jc w:val="both"/>
        <w:rPr>
          <w:rFonts w:ascii="Arial" w:hAnsi="Arial" w:cs="Arial"/>
          <w:color w:val="000000"/>
          <w:sz w:val="21"/>
          <w:szCs w:val="21"/>
        </w:rPr>
      </w:pPr>
      <w:r>
        <w:rPr>
          <w:rFonts w:cs="Arial" w:ascii="Arial" w:hAnsi="Arial"/>
          <w:b/>
          <w:bCs/>
          <w:color w:val="000000"/>
          <w:sz w:val="21"/>
          <w:szCs w:val="21"/>
        </w:rPr>
        <w:t>chgrp</w:t>
      </w:r>
      <w:r>
        <w:rPr>
          <w:rFonts w:cs="Arial" w:ascii="Arial" w:hAnsi="Arial"/>
          <w:color w:val="000000"/>
          <w:sz w:val="21"/>
          <w:szCs w:val="21"/>
        </w:rPr>
        <w:t> − The </w:t>
      </w:r>
      <w:r>
        <w:rPr>
          <w:rFonts w:cs="Arial" w:ascii="Arial" w:hAnsi="Arial"/>
          <w:b/>
          <w:bCs/>
          <w:color w:val="000000"/>
          <w:sz w:val="21"/>
          <w:szCs w:val="21"/>
        </w:rPr>
        <w:t>chgrp</w:t>
      </w:r>
      <w:r>
        <w:rPr>
          <w:rFonts w:cs="Arial" w:ascii="Arial" w:hAnsi="Arial"/>
          <w:color w:val="000000"/>
          <w:sz w:val="21"/>
          <w:szCs w:val="21"/>
        </w:rPr>
        <w:t> command stands for </w:t>
      </w:r>
      <w:r>
        <w:rPr>
          <w:rFonts w:cs="Arial" w:ascii="Arial" w:hAnsi="Arial"/>
          <w:b/>
          <w:bCs/>
          <w:color w:val="000000"/>
          <w:sz w:val="21"/>
          <w:szCs w:val="21"/>
        </w:rPr>
        <w:t>"change group"</w:t>
      </w:r>
      <w:r>
        <w:rPr>
          <w:rFonts w:cs="Arial" w:ascii="Arial" w:hAnsi="Arial"/>
          <w:color w:val="000000"/>
          <w:sz w:val="21"/>
          <w:szCs w:val="21"/>
        </w:rPr>
        <w:t> and is used to change the group of a file.</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Changing Ownership</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w:t>
      </w:r>
      <w:r>
        <w:rPr>
          <w:rFonts w:cs="Arial" w:ascii="Arial" w:hAnsi="Arial"/>
          <w:b/>
          <w:bCs/>
          <w:color w:val="000000"/>
          <w:sz w:val="21"/>
          <w:szCs w:val="21"/>
        </w:rPr>
        <w:t>chown</w:t>
      </w:r>
      <w:r>
        <w:rPr>
          <w:rFonts w:cs="Arial" w:ascii="Arial" w:hAnsi="Arial"/>
          <w:color w:val="000000"/>
          <w:sz w:val="21"/>
          <w:szCs w:val="21"/>
        </w:rPr>
        <w:t> command changes the ownership of a file. The basic syntax is as follows −</w:t>
      </w:r>
    </w:p>
    <w:p>
      <w:pPr>
        <w:pStyle w:val="HTMLPreformatted"/>
        <w:rPr/>
      </w:pPr>
      <w:r>
        <w:rPr/>
        <w:t>$ chown user filelist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value of the user can be either the </w:t>
      </w:r>
      <w:r>
        <w:rPr>
          <w:rFonts w:cs="Arial" w:ascii="Arial" w:hAnsi="Arial"/>
          <w:b/>
          <w:bCs/>
          <w:color w:val="000000"/>
          <w:sz w:val="21"/>
          <w:szCs w:val="21"/>
        </w:rPr>
        <w:t>name of a user</w:t>
      </w:r>
      <w:r>
        <w:rPr>
          <w:rFonts w:cs="Arial" w:ascii="Arial" w:hAnsi="Arial"/>
          <w:color w:val="000000"/>
          <w:sz w:val="21"/>
          <w:szCs w:val="21"/>
        </w:rPr>
        <w:t> on the system or the </w:t>
      </w:r>
      <w:r>
        <w:rPr>
          <w:rFonts w:cs="Arial" w:ascii="Arial" w:hAnsi="Arial"/>
          <w:b/>
          <w:bCs/>
          <w:color w:val="000000"/>
          <w:sz w:val="21"/>
          <w:szCs w:val="21"/>
        </w:rPr>
        <w:t>user id (uid)</w:t>
      </w:r>
      <w:r>
        <w:rPr>
          <w:rFonts w:cs="Arial" w:ascii="Arial" w:hAnsi="Arial"/>
          <w:color w:val="000000"/>
          <w:sz w:val="21"/>
          <w:szCs w:val="21"/>
        </w:rPr>
        <w:t> of a user on the system.</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following example will help you understand the concept −</w:t>
      </w:r>
    </w:p>
    <w:p>
      <w:pPr>
        <w:pStyle w:val="HTMLPreformatted"/>
        <w:rPr/>
      </w:pPr>
      <w:r>
        <w:rPr/>
        <w:t>$ chown amrood testfile</w:t>
      </w:r>
    </w:p>
    <w:p>
      <w:pPr>
        <w:pStyle w:val="HTMLPreformatted"/>
        <w:rPr/>
      </w:pPr>
      <w:r>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Changes the owner of the given file to the user </w:t>
      </w:r>
      <w:r>
        <w:rPr>
          <w:rFonts w:cs="Arial" w:ascii="Arial" w:hAnsi="Arial"/>
          <w:b/>
          <w:bCs/>
          <w:color w:val="000000"/>
          <w:sz w:val="21"/>
          <w:szCs w:val="21"/>
        </w:rPr>
        <w:t>amrood</w:t>
      </w:r>
      <w:r>
        <w:rPr>
          <w:rFonts w:cs="Arial" w:ascii="Arial" w:hAnsi="Arial"/>
          <w:color w:val="000000"/>
          <w:sz w:val="21"/>
          <w:szCs w:val="21"/>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b/>
          <w:bCs/>
          <w:color w:val="000000"/>
          <w:sz w:val="21"/>
          <w:szCs w:val="21"/>
        </w:rPr>
        <w:t>NOTE</w:t>
      </w:r>
      <w:r>
        <w:rPr>
          <w:rFonts w:cs="Arial" w:ascii="Arial" w:hAnsi="Arial"/>
          <w:color w:val="000000"/>
          <w:sz w:val="21"/>
          <w:szCs w:val="21"/>
        </w:rPr>
        <w:t> − The super user, root, has the unrestricted capability to change the ownership of any file but normal users can change the ownership of only those files that they own.</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Changing Group Ownership</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w:t>
      </w:r>
      <w:r>
        <w:rPr>
          <w:rFonts w:cs="Arial" w:ascii="Arial" w:hAnsi="Arial"/>
          <w:b/>
          <w:bCs/>
          <w:color w:val="000000"/>
          <w:sz w:val="21"/>
          <w:szCs w:val="21"/>
        </w:rPr>
        <w:t>chgrp</w:t>
      </w:r>
      <w:r>
        <w:rPr>
          <w:rFonts w:cs="Arial" w:ascii="Arial" w:hAnsi="Arial"/>
          <w:color w:val="000000"/>
          <w:sz w:val="21"/>
          <w:szCs w:val="21"/>
        </w:rPr>
        <w:t> command changes the group ownership of a file. The basic syntax is as follows −</w:t>
      </w:r>
    </w:p>
    <w:p>
      <w:pPr>
        <w:pStyle w:val="HTMLPreformatted"/>
        <w:rPr/>
      </w:pPr>
      <w:r>
        <w:rPr/>
        <w:t>$ chgrp group filelist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value of group can be the </w:t>
      </w:r>
      <w:r>
        <w:rPr>
          <w:rFonts w:cs="Arial" w:ascii="Arial" w:hAnsi="Arial"/>
          <w:b/>
          <w:bCs/>
          <w:color w:val="000000"/>
          <w:sz w:val="21"/>
          <w:szCs w:val="21"/>
        </w:rPr>
        <w:t>name of a group</w:t>
      </w:r>
      <w:r>
        <w:rPr>
          <w:rFonts w:cs="Arial" w:ascii="Arial" w:hAnsi="Arial"/>
          <w:color w:val="000000"/>
          <w:sz w:val="21"/>
          <w:szCs w:val="21"/>
        </w:rPr>
        <w:t> on the system or </w:t>
      </w:r>
      <w:r>
        <w:rPr>
          <w:rFonts w:cs="Arial" w:ascii="Arial" w:hAnsi="Arial"/>
          <w:b/>
          <w:bCs/>
          <w:color w:val="000000"/>
          <w:sz w:val="21"/>
          <w:szCs w:val="21"/>
        </w:rPr>
        <w:t>the group ID (GID)</w:t>
      </w:r>
      <w:r>
        <w:rPr>
          <w:rFonts w:cs="Arial" w:ascii="Arial" w:hAnsi="Arial"/>
          <w:color w:val="000000"/>
          <w:sz w:val="21"/>
          <w:szCs w:val="21"/>
        </w:rPr>
        <w:t> of a group on the system.</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Following example helps you understand the concept −</w:t>
      </w:r>
    </w:p>
    <w:p>
      <w:pPr>
        <w:pStyle w:val="HTMLPreformatted"/>
        <w:rPr/>
      </w:pPr>
      <w:r>
        <w:rPr/>
        <w:t>$ chgrp special testfile</w:t>
      </w:r>
    </w:p>
    <w:p>
      <w:pPr>
        <w:pStyle w:val="HTMLPreformatted"/>
        <w:rPr/>
      </w:pPr>
      <w:r>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Changes the group of the given file to </w:t>
      </w:r>
      <w:r>
        <w:rPr>
          <w:rFonts w:cs="Arial" w:ascii="Arial" w:hAnsi="Arial"/>
          <w:b/>
          <w:bCs/>
          <w:color w:val="000000"/>
          <w:sz w:val="21"/>
          <w:szCs w:val="21"/>
        </w:rPr>
        <w:t>special</w:t>
      </w:r>
      <w:r>
        <w:rPr>
          <w:rFonts w:cs="Arial" w:ascii="Arial" w:hAnsi="Arial"/>
          <w:color w:val="000000"/>
          <w:sz w:val="21"/>
          <w:szCs w:val="21"/>
        </w:rPr>
        <w:t> group.</w:t>
      </w:r>
    </w:p>
    <w:p>
      <w:pPr>
        <w:pStyle w:val="Heading2"/>
        <w:spacing w:before="280" w:after="280"/>
        <w:rPr>
          <w:rFonts w:ascii="Arial" w:hAnsi="Arial" w:cs="Arial"/>
          <w:b w:val="false"/>
          <w:b w:val="false"/>
          <w:bCs w:val="false"/>
          <w:sz w:val="30"/>
          <w:szCs w:val="30"/>
        </w:rPr>
      </w:pPr>
      <w:r>
        <w:rPr>
          <w:rFonts w:cs="Arial" w:ascii="Arial" w:hAnsi="Arial"/>
          <w:b w:val="false"/>
          <w:bCs w:val="false"/>
          <w:sz w:val="30"/>
          <w:szCs w:val="30"/>
        </w:rPr>
        <w:t>SUID and SGID File Permission</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Often when a command is executed, it will have to be executed with special privileges in order to accomplish its task.</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As an example, when you change your password with the </w:t>
      </w:r>
      <w:r>
        <w:rPr>
          <w:rFonts w:cs="Arial" w:ascii="Arial" w:hAnsi="Arial"/>
          <w:b/>
          <w:bCs/>
          <w:color w:val="000000"/>
          <w:sz w:val="21"/>
          <w:szCs w:val="21"/>
        </w:rPr>
        <w:t>passwd</w:t>
      </w:r>
      <w:r>
        <w:rPr>
          <w:rFonts w:cs="Arial" w:ascii="Arial" w:hAnsi="Arial"/>
          <w:color w:val="000000"/>
          <w:sz w:val="21"/>
          <w:szCs w:val="21"/>
        </w:rPr>
        <w:t> command, your new password is stored in the file </w:t>
      </w:r>
      <w:r>
        <w:rPr>
          <w:rFonts w:cs="Arial" w:ascii="Arial" w:hAnsi="Arial"/>
          <w:b/>
          <w:bCs/>
          <w:color w:val="000000"/>
          <w:sz w:val="21"/>
          <w:szCs w:val="21"/>
        </w:rPr>
        <w:t>/etc/shadow</w:t>
      </w:r>
      <w:r>
        <w:rPr>
          <w:rFonts w:cs="Arial" w:ascii="Arial" w:hAnsi="Arial"/>
          <w:color w:val="000000"/>
          <w:sz w:val="21"/>
          <w:szCs w:val="21"/>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As a regular user, you do not have </w:t>
      </w:r>
      <w:r>
        <w:rPr>
          <w:rFonts w:cs="Arial" w:ascii="Arial" w:hAnsi="Arial"/>
          <w:b/>
          <w:bCs/>
          <w:color w:val="000000"/>
          <w:sz w:val="21"/>
          <w:szCs w:val="21"/>
        </w:rPr>
        <w:t>read</w:t>
      </w:r>
      <w:r>
        <w:rPr>
          <w:rFonts w:cs="Arial" w:ascii="Arial" w:hAnsi="Arial"/>
          <w:color w:val="000000"/>
          <w:sz w:val="21"/>
          <w:szCs w:val="21"/>
        </w:rPr>
        <w:t> or </w:t>
      </w:r>
      <w:r>
        <w:rPr>
          <w:rFonts w:cs="Arial" w:ascii="Arial" w:hAnsi="Arial"/>
          <w:b/>
          <w:bCs/>
          <w:color w:val="000000"/>
          <w:sz w:val="21"/>
          <w:szCs w:val="21"/>
        </w:rPr>
        <w:t>write</w:t>
      </w:r>
      <w:r>
        <w:rPr>
          <w:rFonts w:cs="Arial" w:ascii="Arial" w:hAnsi="Arial"/>
          <w:color w:val="000000"/>
          <w:sz w:val="21"/>
          <w:szCs w:val="21"/>
        </w:rPr>
        <w:t> access to this file for security reasons, but when you change your password, you need to have the write permission to this file. This means that the </w:t>
      </w:r>
      <w:r>
        <w:rPr>
          <w:rFonts w:cs="Arial" w:ascii="Arial" w:hAnsi="Arial"/>
          <w:b/>
          <w:bCs/>
          <w:color w:val="000000"/>
          <w:sz w:val="21"/>
          <w:szCs w:val="21"/>
        </w:rPr>
        <w:t>passwd</w:t>
      </w:r>
      <w:r>
        <w:rPr>
          <w:rFonts w:cs="Arial" w:ascii="Arial" w:hAnsi="Arial"/>
          <w:color w:val="000000"/>
          <w:sz w:val="21"/>
          <w:szCs w:val="21"/>
        </w:rPr>
        <w:t> program has to give you additional permissions so that you can write to the file </w:t>
      </w:r>
      <w:r>
        <w:rPr>
          <w:rFonts w:cs="Arial" w:ascii="Arial" w:hAnsi="Arial"/>
          <w:b/>
          <w:bCs/>
          <w:color w:val="000000"/>
          <w:sz w:val="21"/>
          <w:szCs w:val="21"/>
        </w:rPr>
        <w:t>/etc/shadow</w:t>
      </w:r>
      <w:r>
        <w:rPr>
          <w:rFonts w:cs="Arial" w:ascii="Arial" w:hAnsi="Arial"/>
          <w:color w:val="000000"/>
          <w:sz w:val="21"/>
          <w:szCs w:val="21"/>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Additional permissions are given to programs via a mechanism known as the </w:t>
      </w:r>
      <w:r>
        <w:rPr>
          <w:rFonts w:cs="Arial" w:ascii="Arial" w:hAnsi="Arial"/>
          <w:b/>
          <w:bCs/>
          <w:color w:val="000000"/>
          <w:sz w:val="21"/>
          <w:szCs w:val="21"/>
        </w:rPr>
        <w:t>Set User ID (SUID)</w:t>
      </w:r>
      <w:r>
        <w:rPr>
          <w:rFonts w:cs="Arial" w:ascii="Arial" w:hAnsi="Arial"/>
          <w:color w:val="000000"/>
          <w:sz w:val="21"/>
          <w:szCs w:val="21"/>
        </w:rPr>
        <w:t> and </w:t>
      </w:r>
      <w:r>
        <w:rPr>
          <w:rFonts w:cs="Arial" w:ascii="Arial" w:hAnsi="Arial"/>
          <w:b/>
          <w:bCs/>
          <w:color w:val="000000"/>
          <w:sz w:val="21"/>
          <w:szCs w:val="21"/>
        </w:rPr>
        <w:t>Set Group ID (SGID)</w:t>
      </w:r>
      <w:r>
        <w:rPr>
          <w:rFonts w:cs="Arial" w:ascii="Arial" w:hAnsi="Arial"/>
          <w:color w:val="000000"/>
          <w:sz w:val="21"/>
          <w:szCs w:val="21"/>
        </w:rPr>
        <w:t> bits.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When you execute a program that has the SUID bit enabled, you inherit the permissions of that program's owner. Programs that do not have the SUID bit set are run with the permissions of the user who started the program.</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This is the case with SGID as well. Normally, programs execute with your group permissions, but instead your group will be changed just for this program to the group owner of the program.</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The SUID and SGID bits will appear as the letter </w:t>
      </w:r>
      <w:r>
        <w:rPr>
          <w:rFonts w:cs="Arial" w:ascii="Arial" w:hAnsi="Arial"/>
          <w:b/>
          <w:bCs/>
          <w:color w:val="000000"/>
          <w:sz w:val="21"/>
          <w:szCs w:val="21"/>
        </w:rPr>
        <w:t>"s"</w:t>
      </w:r>
      <w:r>
        <w:rPr>
          <w:rFonts w:cs="Arial" w:ascii="Arial" w:hAnsi="Arial"/>
          <w:color w:val="000000"/>
          <w:sz w:val="21"/>
          <w:szCs w:val="21"/>
        </w:rPr>
        <w:t> if the permission is available. The SUID </w:t>
      </w:r>
      <w:r>
        <w:rPr>
          <w:rFonts w:cs="Arial" w:ascii="Arial" w:hAnsi="Arial"/>
          <w:b/>
          <w:bCs/>
          <w:color w:val="000000"/>
          <w:sz w:val="21"/>
          <w:szCs w:val="21"/>
        </w:rPr>
        <w:t>"s"</w:t>
      </w:r>
      <w:r>
        <w:rPr>
          <w:rFonts w:cs="Arial" w:ascii="Arial" w:hAnsi="Arial"/>
          <w:color w:val="000000"/>
          <w:sz w:val="21"/>
          <w:szCs w:val="21"/>
        </w:rPr>
        <w:t> bit will be located in the permission bits where the owners’ </w:t>
      </w:r>
      <w:r>
        <w:rPr>
          <w:rFonts w:cs="Arial" w:ascii="Arial" w:hAnsi="Arial"/>
          <w:b/>
          <w:bCs/>
          <w:color w:val="000000"/>
          <w:sz w:val="21"/>
          <w:szCs w:val="21"/>
        </w:rPr>
        <w:t>execute</w:t>
      </w:r>
      <w:r>
        <w:rPr>
          <w:rFonts w:cs="Arial" w:ascii="Arial" w:hAnsi="Arial"/>
          <w:color w:val="000000"/>
          <w:sz w:val="21"/>
          <w:szCs w:val="21"/>
        </w:rPr>
        <w:t> permission normally resides.</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For example, the command −</w:t>
      </w:r>
    </w:p>
    <w:p>
      <w:pPr>
        <w:pStyle w:val="HTMLPreformatted"/>
        <w:rPr/>
      </w:pPr>
      <w:r>
        <w:rPr/>
        <w:t>$ ls -l /usr/bin/passwd</w:t>
      </w:r>
    </w:p>
    <w:p>
      <w:pPr>
        <w:pStyle w:val="HTMLPreformatted"/>
        <w:rPr/>
      </w:pPr>
      <w:r>
        <w:rPr/>
        <w:t>-r-sr-xr-x  1   root   bin  19031 Feb 7 13:47  /usr/bin/passwd*</w:t>
      </w:r>
    </w:p>
    <w:p>
      <w:pPr>
        <w:pStyle w:val="HTMLPreformatted"/>
        <w:rPr/>
      </w:pPr>
      <w:r>
        <w:rPr/>
        <w: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Shows that the SUID bit is set and that the command is owned by the root. A capital letter </w:t>
      </w:r>
      <w:r>
        <w:rPr>
          <w:rFonts w:cs="Arial" w:ascii="Arial" w:hAnsi="Arial"/>
          <w:b/>
          <w:bCs/>
          <w:color w:val="000000"/>
          <w:sz w:val="21"/>
          <w:szCs w:val="21"/>
        </w:rPr>
        <w:t>S</w:t>
      </w:r>
      <w:r>
        <w:rPr>
          <w:rFonts w:cs="Arial" w:ascii="Arial" w:hAnsi="Arial"/>
          <w:color w:val="000000"/>
          <w:sz w:val="21"/>
          <w:szCs w:val="21"/>
        </w:rPr>
        <w:t> in the execute position instead of a lowercase </w:t>
      </w:r>
      <w:r>
        <w:rPr>
          <w:rFonts w:cs="Arial" w:ascii="Arial" w:hAnsi="Arial"/>
          <w:b/>
          <w:bCs/>
          <w:color w:val="000000"/>
          <w:sz w:val="21"/>
          <w:szCs w:val="21"/>
        </w:rPr>
        <w:t>s</w:t>
      </w:r>
      <w:r>
        <w:rPr>
          <w:rFonts w:cs="Arial" w:ascii="Arial" w:hAnsi="Arial"/>
          <w:color w:val="000000"/>
          <w:sz w:val="21"/>
          <w:szCs w:val="21"/>
        </w:rPr>
        <w:t> indicates that the execute bit is not set.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If the sticky bit is enabled on the directory, files can only be removed if you are one of the following users −</w:t>
      </w:r>
    </w:p>
    <w:p>
      <w:pPr>
        <w:pStyle w:val="Normal"/>
        <w:numPr>
          <w:ilvl w:val="0"/>
          <w:numId w:val="14"/>
        </w:numPr>
        <w:spacing w:lineRule="auto" w:line="240" w:beforeAutospacing="1" w:after="65"/>
        <w:rPr>
          <w:rFonts w:ascii="Arial" w:hAnsi="Arial" w:cs="Arial"/>
          <w:sz w:val="21"/>
          <w:szCs w:val="21"/>
        </w:rPr>
      </w:pPr>
      <w:r>
        <w:rPr>
          <w:rFonts w:cs="Arial" w:ascii="Arial" w:hAnsi="Arial"/>
          <w:sz w:val="21"/>
          <w:szCs w:val="21"/>
        </w:rPr>
        <w:t>The owner of the sticky directory</w:t>
      </w:r>
    </w:p>
    <w:p>
      <w:pPr>
        <w:pStyle w:val="Normal"/>
        <w:numPr>
          <w:ilvl w:val="0"/>
          <w:numId w:val="14"/>
        </w:numPr>
        <w:spacing w:lineRule="auto" w:line="240" w:before="0" w:after="65"/>
        <w:rPr>
          <w:rFonts w:ascii="Arial" w:hAnsi="Arial" w:cs="Arial"/>
          <w:sz w:val="21"/>
          <w:szCs w:val="21"/>
        </w:rPr>
      </w:pPr>
      <w:r>
        <w:rPr>
          <w:rFonts w:cs="Arial" w:ascii="Arial" w:hAnsi="Arial"/>
          <w:sz w:val="21"/>
          <w:szCs w:val="21"/>
        </w:rPr>
        <w:t>The owner of the file being removed</w:t>
      </w:r>
    </w:p>
    <w:p>
      <w:pPr>
        <w:pStyle w:val="Normal"/>
        <w:numPr>
          <w:ilvl w:val="0"/>
          <w:numId w:val="14"/>
        </w:numPr>
        <w:spacing w:lineRule="auto" w:line="240" w:before="0" w:after="65"/>
        <w:rPr>
          <w:rFonts w:ascii="Arial" w:hAnsi="Arial" w:cs="Arial"/>
          <w:sz w:val="21"/>
          <w:szCs w:val="21"/>
        </w:rPr>
      </w:pPr>
      <w:r>
        <w:rPr>
          <w:rFonts w:cs="Arial" w:ascii="Arial" w:hAnsi="Arial"/>
          <w:sz w:val="21"/>
          <w:szCs w:val="21"/>
        </w:rPr>
        <w:t>The super user, root</w:t>
      </w:r>
    </w:p>
    <w:p>
      <w:pPr>
        <w:pStyle w:val="NormalWeb"/>
        <w:spacing w:beforeAutospacing="0" w:before="120" w:afterAutospacing="0" w:after="144"/>
        <w:ind w:left="48" w:right="48" w:hanging="0"/>
        <w:jc w:val="both"/>
        <w:rPr>
          <w:rFonts w:ascii="Arial" w:hAnsi="Arial" w:cs="Arial"/>
          <w:color w:val="000000"/>
          <w:sz w:val="21"/>
          <w:szCs w:val="21"/>
        </w:rPr>
      </w:pPr>
      <w:r>
        <w:rPr>
          <w:rFonts w:cs="Arial" w:ascii="Arial" w:hAnsi="Arial"/>
          <w:color w:val="000000"/>
          <w:sz w:val="21"/>
          <w:szCs w:val="21"/>
        </w:rPr>
        <w:t>To set the SUID and SGID bits for any directory try the following command −</w:t>
      </w:r>
    </w:p>
    <w:p>
      <w:pPr>
        <w:pStyle w:val="HTMLPreformatted"/>
        <w:rPr/>
      </w:pPr>
      <w:r>
        <w:rPr/>
        <w:t>$ chmod ug+s dirname</w:t>
      </w:r>
    </w:p>
    <w:p>
      <w:pPr>
        <w:pStyle w:val="HTMLPreformatted"/>
        <w:rPr/>
      </w:pPr>
      <w:r>
        <w:rPr/>
        <w:t>$ ls -l</w:t>
      </w:r>
    </w:p>
    <w:p>
      <w:pPr>
        <w:pStyle w:val="HTMLPreformatted"/>
        <w:rPr/>
      </w:pPr>
      <w:r>
        <w:rPr/>
        <w:t>drwsr-sr-x 2 root root  4096 Jun 19 06:45 dirname</w:t>
      </w:r>
    </w:p>
    <w:p>
      <w:pPr>
        <w:pStyle w:val="HTMLPreformatted"/>
        <w:rPr/>
      </w:pPr>
      <w:r>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 this chapter, we will discuss in detail about the Unix environment. An important Unix concept is the </w:t>
      </w:r>
      <w:r>
        <w:rPr>
          <w:rFonts w:eastAsia="Times New Roman" w:cs="Arial" w:ascii="Arial" w:hAnsi="Arial"/>
          <w:b/>
          <w:bCs/>
          <w:color w:val="000000"/>
          <w:sz w:val="21"/>
          <w:szCs w:val="21"/>
          <w:lang w:bidi="ar-SA"/>
        </w:rPr>
        <w:t>environment</w:t>
      </w:r>
      <w:r>
        <w:rPr>
          <w:rFonts w:eastAsia="Times New Roman" w:cs="Arial" w:ascii="Arial" w:hAnsi="Arial"/>
          <w:color w:val="000000"/>
          <w:sz w:val="21"/>
          <w:szCs w:val="21"/>
          <w:lang w:bidi="ar-SA"/>
        </w:rPr>
        <w:t>, which is defined by environment variables. Some are set by the system, others by you, yet others by the shell, or any program that loads another program.</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A variable is a character string to which we assign a value. The value assigned could be a number, text, filename, device, or any other type of data.</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For example, first we set a variable TEST and then we access its value using the </w:t>
      </w:r>
      <w:r>
        <w:rPr>
          <w:rFonts w:eastAsia="Times New Roman" w:cs="Arial" w:ascii="Arial" w:hAnsi="Arial"/>
          <w:b/>
          <w:bCs/>
          <w:color w:val="000000"/>
          <w:sz w:val="21"/>
          <w:szCs w:val="21"/>
          <w:lang w:bidi="ar-SA"/>
        </w:rPr>
        <w:t>echo</w:t>
      </w:r>
      <w:r>
        <w:rPr>
          <w:rFonts w:eastAsia="Times New Roman" w:cs="Arial" w:ascii="Arial" w:hAnsi="Arial"/>
          <w:color w:val="000000"/>
          <w:sz w:val="21"/>
          <w:szCs w:val="21"/>
          <w:lang w:bidi="ar-SA"/>
        </w:rPr>
        <w:t> command −</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$TEST</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"Unix Programming"</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color w:val="000000"/>
          <w:sz w:val="20"/>
          <w:szCs w:val="20"/>
          <w:lang w:bidi="ar-SA"/>
        </w:rPr>
        <w:t>$echo $TEST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It produces the following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Unix Programming</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Note that the environment variables are set without using the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sign but while accessing them we use the $ sign as prefix. These variables retain their values until we come out of the shell.</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When you log in to the system, the shell undergoes a phase called </w:t>
      </w:r>
      <w:r>
        <w:rPr>
          <w:rFonts w:eastAsia="Times New Roman" w:cs="Arial" w:ascii="Arial" w:hAnsi="Arial"/>
          <w:b/>
          <w:bCs/>
          <w:color w:val="000000"/>
          <w:sz w:val="21"/>
          <w:szCs w:val="21"/>
          <w:lang w:bidi="ar-SA"/>
        </w:rPr>
        <w:t>initialization</w:t>
      </w:r>
      <w:r>
        <w:rPr>
          <w:rFonts w:eastAsia="Times New Roman" w:cs="Arial" w:ascii="Arial" w:hAnsi="Arial"/>
          <w:color w:val="000000"/>
          <w:sz w:val="21"/>
          <w:szCs w:val="21"/>
          <w:lang w:bidi="ar-SA"/>
        </w:rPr>
        <w:t> to set up the environment. This is usually a two-step process that involves the shell reading the following files −</w:t>
      </w:r>
    </w:p>
    <w:p>
      <w:pPr>
        <w:pStyle w:val="Normal"/>
        <w:numPr>
          <w:ilvl w:val="0"/>
          <w:numId w:val="15"/>
        </w:numPr>
        <w:spacing w:lineRule="auto" w:line="240" w:beforeAutospacing="1" w:after="65"/>
        <w:rPr>
          <w:rFonts w:ascii="Arial" w:hAnsi="Arial" w:eastAsia="Times New Roman" w:cs="Arial"/>
          <w:sz w:val="21"/>
          <w:szCs w:val="21"/>
          <w:lang w:bidi="ar-SA"/>
        </w:rPr>
      </w:pPr>
      <w:r>
        <w:rPr>
          <w:rFonts w:eastAsia="Times New Roman" w:cs="Arial" w:ascii="Arial" w:hAnsi="Arial"/>
          <w:sz w:val="21"/>
          <w:szCs w:val="21"/>
          <w:lang w:bidi="ar-SA"/>
        </w:rPr>
        <w:t>/etc/profile</w:t>
      </w:r>
    </w:p>
    <w:p>
      <w:pPr>
        <w:pStyle w:val="Normal"/>
        <w:numPr>
          <w:ilvl w:val="0"/>
          <w:numId w:val="15"/>
        </w:numPr>
        <w:spacing w:lineRule="auto" w:line="240" w:before="0" w:after="65"/>
        <w:rPr>
          <w:rFonts w:ascii="Arial" w:hAnsi="Arial" w:eastAsia="Times New Roman" w:cs="Arial"/>
          <w:sz w:val="21"/>
          <w:szCs w:val="21"/>
          <w:lang w:bidi="ar-SA"/>
        </w:rPr>
      </w:pPr>
      <w:r>
        <w:rPr>
          <w:rFonts w:eastAsia="Times New Roman" w:cs="Arial" w:ascii="Arial" w:hAnsi="Arial"/>
          <w:sz w:val="21"/>
          <w:szCs w:val="21"/>
          <w:lang w:bidi="ar-SA"/>
        </w:rPr>
        <w:t>profile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process is as follows −</w:t>
      </w:r>
    </w:p>
    <w:p>
      <w:pPr>
        <w:pStyle w:val="Normal"/>
        <w:numPr>
          <w:ilvl w:val="0"/>
          <w:numId w:val="1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shell checks to see whether the file </w:t>
      </w:r>
      <w:r>
        <w:rPr>
          <w:rFonts w:eastAsia="Times New Roman" w:cs="Arial" w:ascii="Arial" w:hAnsi="Arial"/>
          <w:b/>
          <w:bCs/>
          <w:color w:val="000000"/>
          <w:sz w:val="21"/>
          <w:szCs w:val="21"/>
          <w:lang w:bidi="ar-SA"/>
        </w:rPr>
        <w:t>/etc/profile</w:t>
      </w:r>
      <w:r>
        <w:rPr>
          <w:rFonts w:eastAsia="Times New Roman" w:cs="Arial" w:ascii="Arial" w:hAnsi="Arial"/>
          <w:color w:val="000000"/>
          <w:sz w:val="21"/>
          <w:szCs w:val="21"/>
          <w:lang w:bidi="ar-SA"/>
        </w:rPr>
        <w:t> exists.</w:t>
      </w:r>
    </w:p>
    <w:p>
      <w:pPr>
        <w:pStyle w:val="Normal"/>
        <w:numPr>
          <w:ilvl w:val="0"/>
          <w:numId w:val="1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it exists, the shell reads it. Otherwise, this file is skipped. No error message is displayed.</w:t>
      </w:r>
    </w:p>
    <w:p>
      <w:pPr>
        <w:pStyle w:val="Normal"/>
        <w:numPr>
          <w:ilvl w:val="0"/>
          <w:numId w:val="1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shell checks to see whether the file </w:t>
      </w:r>
      <w:r>
        <w:rPr>
          <w:rFonts w:eastAsia="Times New Roman" w:cs="Arial" w:ascii="Arial" w:hAnsi="Arial"/>
          <w:b/>
          <w:bCs/>
          <w:color w:val="000000"/>
          <w:sz w:val="21"/>
          <w:szCs w:val="21"/>
          <w:lang w:bidi="ar-SA"/>
        </w:rPr>
        <w:t>.profile</w:t>
      </w:r>
      <w:r>
        <w:rPr>
          <w:rFonts w:eastAsia="Times New Roman" w:cs="Arial" w:ascii="Arial" w:hAnsi="Arial"/>
          <w:color w:val="000000"/>
          <w:sz w:val="21"/>
          <w:szCs w:val="21"/>
          <w:lang w:bidi="ar-SA"/>
        </w:rPr>
        <w:t> exists in your home directory. Your home directory is the directory that you start out in after you log in.</w:t>
      </w:r>
    </w:p>
    <w:p>
      <w:pPr>
        <w:pStyle w:val="Normal"/>
        <w:numPr>
          <w:ilvl w:val="0"/>
          <w:numId w:val="16"/>
        </w:numPr>
        <w:spacing w:lineRule="auto" w:line="240" w:before="120" w:after="144"/>
        <w:ind w:left="768" w:right="48" w:hanging="36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it exists, the shell reads it; otherwise, the shell skips it. No error message is displayed.</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As soon as both of these files have been read, the shell displays a prompt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This is the prompt where you can enter commands in order to have them executed.</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Note</w:t>
      </w:r>
      <w:r>
        <w:rPr>
          <w:rFonts w:eastAsia="Times New Roman" w:cs="Arial" w:ascii="Arial" w:hAnsi="Arial"/>
          <w:color w:val="000000"/>
          <w:sz w:val="21"/>
          <w:szCs w:val="21"/>
          <w:lang w:bidi="ar-SA"/>
        </w:rPr>
        <w:t> − The shell initialization process detailed here applies to all </w:t>
      </w:r>
      <w:r>
        <w:rPr>
          <w:rFonts w:eastAsia="Times New Roman" w:cs="Arial" w:ascii="Arial" w:hAnsi="Arial"/>
          <w:b/>
          <w:bCs/>
          <w:color w:val="000000"/>
          <w:sz w:val="21"/>
          <w:szCs w:val="21"/>
          <w:lang w:bidi="ar-SA"/>
        </w:rPr>
        <w:t>Bourne</w:t>
      </w:r>
      <w:r>
        <w:rPr>
          <w:rFonts w:eastAsia="Times New Roman" w:cs="Arial" w:ascii="Arial" w:hAnsi="Arial"/>
          <w:color w:val="000000"/>
          <w:sz w:val="21"/>
          <w:szCs w:val="21"/>
          <w:lang w:bidi="ar-SA"/>
        </w:rPr>
        <w:t> type shells, but some additional files are used by </w:t>
      </w:r>
      <w:r>
        <w:rPr>
          <w:rFonts w:eastAsia="Times New Roman" w:cs="Arial" w:ascii="Arial" w:hAnsi="Arial"/>
          <w:b/>
          <w:bCs/>
          <w:color w:val="000000"/>
          <w:sz w:val="21"/>
          <w:szCs w:val="21"/>
          <w:lang w:bidi="ar-SA"/>
        </w:rPr>
        <w:t>bash</w:t>
      </w:r>
      <w:r>
        <w:rPr>
          <w:rFonts w:eastAsia="Times New Roman" w:cs="Arial" w:ascii="Arial" w:hAnsi="Arial"/>
          <w:color w:val="000000"/>
          <w:sz w:val="21"/>
          <w:szCs w:val="21"/>
          <w:lang w:bidi="ar-SA"/>
        </w:rPr>
        <w:t> and </w:t>
      </w:r>
      <w:r>
        <w:rPr>
          <w:rFonts w:eastAsia="Times New Roman" w:cs="Arial" w:ascii="Arial" w:hAnsi="Arial"/>
          <w:b/>
          <w:bCs/>
          <w:color w:val="000000"/>
          <w:sz w:val="21"/>
          <w:szCs w:val="21"/>
          <w:lang w:bidi="ar-SA"/>
        </w:rPr>
        <w:t>ksh</w:t>
      </w:r>
      <w:r>
        <w:rPr>
          <w:rFonts w:eastAsia="Times New Roman" w:cs="Arial" w:ascii="Arial" w:hAnsi="Arial"/>
          <w:color w:val="000000"/>
          <w:sz w:val="21"/>
          <w:szCs w:val="21"/>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The .profile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file </w:t>
      </w:r>
      <w:r>
        <w:rPr>
          <w:rFonts w:eastAsia="Times New Roman" w:cs="Arial" w:ascii="Arial" w:hAnsi="Arial"/>
          <w:b/>
          <w:bCs/>
          <w:color w:val="000000"/>
          <w:sz w:val="21"/>
          <w:szCs w:val="21"/>
          <w:lang w:bidi="ar-SA"/>
        </w:rPr>
        <w:t>/etc/profile</w:t>
      </w:r>
      <w:r>
        <w:rPr>
          <w:rFonts w:eastAsia="Times New Roman" w:cs="Arial" w:ascii="Arial" w:hAnsi="Arial"/>
          <w:color w:val="000000"/>
          <w:sz w:val="21"/>
          <w:szCs w:val="21"/>
          <w:lang w:bidi="ar-SA"/>
        </w:rPr>
        <w:t> is maintained by the system administrator of your Unix machine and contains shell initialization information required by all users on a system.</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file </w:t>
      </w:r>
      <w:r>
        <w:rPr>
          <w:rFonts w:eastAsia="Times New Roman" w:cs="Arial" w:ascii="Arial" w:hAnsi="Arial"/>
          <w:b/>
          <w:bCs/>
          <w:color w:val="000000"/>
          <w:sz w:val="21"/>
          <w:szCs w:val="21"/>
          <w:lang w:bidi="ar-SA"/>
        </w:rPr>
        <w:t>.profile</w:t>
      </w:r>
      <w:r>
        <w:rPr>
          <w:rFonts w:eastAsia="Times New Roman" w:cs="Arial" w:ascii="Arial" w:hAnsi="Arial"/>
          <w:color w:val="000000"/>
          <w:sz w:val="21"/>
          <w:szCs w:val="21"/>
          <w:lang w:bidi="ar-SA"/>
        </w:rPr>
        <w:t> is under your control. You can add as much shell customization information as you want to this file. The minimum set of information that you need to configure includes −</w:t>
      </w:r>
    </w:p>
    <w:p>
      <w:pPr>
        <w:pStyle w:val="Normal"/>
        <w:numPr>
          <w:ilvl w:val="0"/>
          <w:numId w:val="17"/>
        </w:numPr>
        <w:spacing w:lineRule="auto" w:line="240" w:beforeAutospacing="1" w:after="65"/>
        <w:rPr>
          <w:rFonts w:ascii="Arial" w:hAnsi="Arial" w:eastAsia="Times New Roman" w:cs="Arial"/>
          <w:sz w:val="21"/>
          <w:szCs w:val="21"/>
          <w:lang w:bidi="ar-SA"/>
        </w:rPr>
      </w:pPr>
      <w:r>
        <w:rPr>
          <w:rFonts w:eastAsia="Times New Roman" w:cs="Arial" w:ascii="Arial" w:hAnsi="Arial"/>
          <w:sz w:val="21"/>
          <w:szCs w:val="21"/>
          <w:lang w:bidi="ar-SA"/>
        </w:rPr>
        <w:t>The type of terminal you are using.</w:t>
      </w:r>
    </w:p>
    <w:p>
      <w:pPr>
        <w:pStyle w:val="Normal"/>
        <w:numPr>
          <w:ilvl w:val="0"/>
          <w:numId w:val="17"/>
        </w:numPr>
        <w:spacing w:lineRule="auto" w:line="240" w:before="0" w:after="65"/>
        <w:rPr>
          <w:rFonts w:ascii="Arial" w:hAnsi="Arial" w:eastAsia="Times New Roman" w:cs="Arial"/>
          <w:sz w:val="21"/>
          <w:szCs w:val="21"/>
          <w:lang w:bidi="ar-SA"/>
        </w:rPr>
      </w:pPr>
      <w:r>
        <w:rPr>
          <w:rFonts w:eastAsia="Times New Roman" w:cs="Arial" w:ascii="Arial" w:hAnsi="Arial"/>
          <w:sz w:val="21"/>
          <w:szCs w:val="21"/>
          <w:lang w:bidi="ar-SA"/>
        </w:rPr>
        <w:t>A list of directories in which to locate the commands.</w:t>
      </w:r>
    </w:p>
    <w:p>
      <w:pPr>
        <w:pStyle w:val="Normal"/>
        <w:numPr>
          <w:ilvl w:val="0"/>
          <w:numId w:val="17"/>
        </w:numPr>
        <w:spacing w:lineRule="auto" w:line="240" w:before="0" w:after="65"/>
        <w:rPr>
          <w:rFonts w:ascii="Arial" w:hAnsi="Arial" w:eastAsia="Times New Roman" w:cs="Arial"/>
          <w:sz w:val="21"/>
          <w:szCs w:val="21"/>
          <w:lang w:bidi="ar-SA"/>
        </w:rPr>
      </w:pPr>
      <w:r>
        <w:rPr>
          <w:rFonts w:eastAsia="Times New Roman" w:cs="Arial" w:ascii="Arial" w:hAnsi="Arial"/>
          <w:sz w:val="21"/>
          <w:szCs w:val="21"/>
          <w:lang w:bidi="ar-SA"/>
        </w:rPr>
        <w:t>A list of variables affecting the look and feel of your terminal.</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check your </w:t>
      </w:r>
      <w:r>
        <w:rPr>
          <w:rFonts w:eastAsia="Times New Roman" w:cs="Arial" w:ascii="Arial" w:hAnsi="Arial"/>
          <w:b/>
          <w:bCs/>
          <w:color w:val="000000"/>
          <w:sz w:val="21"/>
          <w:szCs w:val="21"/>
          <w:lang w:bidi="ar-SA"/>
        </w:rPr>
        <w:t>.profile</w:t>
      </w:r>
      <w:r>
        <w:rPr>
          <w:rFonts w:eastAsia="Times New Roman" w:cs="Arial" w:ascii="Arial" w:hAnsi="Arial"/>
          <w:color w:val="000000"/>
          <w:sz w:val="21"/>
          <w:szCs w:val="21"/>
          <w:lang w:bidi="ar-SA"/>
        </w:rPr>
        <w:t> available in your home directory. Open it using the vi editor and check all the variables set for your environment.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Setting the Terminal Type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Usually, the type of terminal you are using is automatically configured by either the </w:t>
      </w:r>
      <w:r>
        <w:rPr>
          <w:rFonts w:eastAsia="Times New Roman" w:cs="Arial" w:ascii="Arial" w:hAnsi="Arial"/>
          <w:b/>
          <w:bCs/>
          <w:color w:val="000000"/>
          <w:sz w:val="21"/>
          <w:szCs w:val="21"/>
          <w:lang w:bidi="ar-SA"/>
        </w:rPr>
        <w:t>login</w:t>
      </w:r>
      <w:r>
        <w:rPr>
          <w:rFonts w:eastAsia="Times New Roman" w:cs="Arial" w:ascii="Arial" w:hAnsi="Arial"/>
          <w:color w:val="000000"/>
          <w:sz w:val="21"/>
          <w:szCs w:val="21"/>
          <w:lang w:bidi="ar-SA"/>
        </w:rPr>
        <w:t> or </w:t>
      </w:r>
      <w:r>
        <w:rPr>
          <w:rFonts w:eastAsia="Times New Roman" w:cs="Arial" w:ascii="Arial" w:hAnsi="Arial"/>
          <w:b/>
          <w:bCs/>
          <w:color w:val="000000"/>
          <w:sz w:val="21"/>
          <w:szCs w:val="21"/>
          <w:lang w:bidi="ar-SA"/>
        </w:rPr>
        <w:t>getty</w:t>
      </w:r>
      <w:r>
        <w:rPr>
          <w:rFonts w:eastAsia="Times New Roman" w:cs="Arial" w:ascii="Arial" w:hAnsi="Arial"/>
          <w:color w:val="000000"/>
          <w:sz w:val="21"/>
          <w:szCs w:val="21"/>
          <w:lang w:bidi="ar-SA"/>
        </w:rPr>
        <w:t> programs. Sometimes, the auto configuration process guesses your terminal incorrectly.</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your terminal is set incorrectly, the output of the commands might look strange, or you might not be able to interact with the shell properly.</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To make sure that this is not the case, most users set their terminal to the lowest common denominator in the following way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$TERM=vt100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Setting the PATH</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When you type any command on the command prompt, the shell has to locate the command before it can be executed.</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PATH variable specifies the locations in which the shell should look for commands. Usually the Path variable is set as follows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$PATH=/bin:/usr/bin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Here, each of the individual entries separated by the colon character </w:t>
      </w:r>
      <w:r>
        <w:rPr>
          <w:rFonts w:eastAsia="Times New Roman" w:cs="Arial" w:ascii="Arial" w:hAnsi="Arial"/>
          <w:b/>
          <w:bCs/>
          <w:color w:val="000000"/>
          <w:sz w:val="21"/>
          <w:szCs w:val="21"/>
          <w:lang w:bidi="ar-SA"/>
        </w:rPr>
        <w:t>(:)</w:t>
      </w:r>
      <w:r>
        <w:rPr>
          <w:rFonts w:eastAsia="Times New Roman" w:cs="Arial" w:ascii="Arial" w:hAnsi="Arial"/>
          <w:color w:val="000000"/>
          <w:sz w:val="21"/>
          <w:szCs w:val="21"/>
          <w:lang w:bidi="ar-SA"/>
        </w:rPr>
        <w:t> are directories. If you request the shell to execute a command and it cannot find it in any of the directories given in the PATH variable, a message similar to the following appears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hello: not found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There are variables like PS1 and PS2 which are discussed in the next section.</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PS1 and PS2 Variables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characters that the shell displays as your command prompt are stored in the variable PS1. You can change this variable to be anything you want. As soon as you change it, it'll be used by the shell from that point on.</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For example, if you issued the command −</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$PS1</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'=&gt;'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666600"/>
          <w:sz w:val="20"/>
          <w:szCs w:val="20"/>
          <w:lang w:bidi="ar-SA"/>
        </w:rPr>
        <w:t>=&gt;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666600"/>
          <w:sz w:val="20"/>
          <w:szCs w:val="20"/>
          <w:lang w:bidi="ar-SA"/>
        </w:rPr>
        <w:t>=&gt;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color w:val="666600"/>
          <w:sz w:val="20"/>
          <w:szCs w:val="20"/>
          <w:lang w:bidi="ar-SA"/>
        </w:rPr>
        <w:t>=&gt;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Your prompt will become =&gt;. To set the value of </w:t>
      </w:r>
      <w:r>
        <w:rPr>
          <w:rFonts w:eastAsia="Times New Roman" w:cs="Arial" w:ascii="Arial" w:hAnsi="Arial"/>
          <w:b/>
          <w:bCs/>
          <w:color w:val="000000"/>
          <w:sz w:val="21"/>
          <w:szCs w:val="21"/>
          <w:lang w:bidi="ar-SA"/>
        </w:rPr>
        <w:t>PS1</w:t>
      </w:r>
      <w:r>
        <w:rPr>
          <w:rFonts w:eastAsia="Times New Roman" w:cs="Arial" w:ascii="Arial" w:hAnsi="Arial"/>
          <w:color w:val="000000"/>
          <w:sz w:val="21"/>
          <w:szCs w:val="21"/>
          <w:lang w:bidi="ar-SA"/>
        </w:rPr>
        <w:t> so that it shows the working directory, issue the command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=&gt;PS1="[\u@\h \w]\$"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[root@ip-72-167-112-17 /var/www/tutorialspoint/unix]$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sz w:val="20"/>
          <w:szCs w:val="20"/>
          <w:lang w:bidi="ar-SA"/>
        </w:rPr>
        <w:t>[root@ip-72-167-112-17 /var/www/tutorialspoint/unix]$</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result of this command is that the prompt displays the user's username, the machine's name (hostname), and the working directory.</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There are quite a few </w:t>
      </w:r>
      <w:r>
        <w:rPr>
          <w:rFonts w:eastAsia="Times New Roman" w:cs="Arial" w:ascii="Arial" w:hAnsi="Arial"/>
          <w:b/>
          <w:bCs/>
          <w:color w:val="000000"/>
          <w:sz w:val="21"/>
          <w:szCs w:val="21"/>
          <w:lang w:bidi="ar-SA"/>
        </w:rPr>
        <w:t>escape sequences</w:t>
      </w:r>
      <w:r>
        <w:rPr>
          <w:rFonts w:eastAsia="Times New Roman" w:cs="Arial" w:ascii="Arial" w:hAnsi="Arial"/>
          <w:color w:val="000000"/>
          <w:sz w:val="21"/>
          <w:szCs w:val="21"/>
          <w:lang w:bidi="ar-SA"/>
        </w:rPr>
        <w:t> that can be used as value arguments for PS1; try to limit yourself to the most critical so that the prompt does not overwhelm you with information.</w:t>
      </w:r>
    </w:p>
    <w:tbl>
      <w:tblPr>
        <w:tblW w:w="8666" w:type="dxa"/>
        <w:jc w:val="left"/>
        <w:tblInd w:w="90" w:type="dxa"/>
        <w:tblLayout w:type="fixed"/>
        <w:tblCellMar>
          <w:top w:w="105" w:type="dxa"/>
          <w:left w:w="105" w:type="dxa"/>
          <w:bottom w:w="105" w:type="dxa"/>
          <w:right w:w="105" w:type="dxa"/>
        </w:tblCellMar>
        <w:tblLook w:val="04a0"/>
      </w:tblPr>
      <w:tblGrid>
        <w:gridCol w:w="829"/>
        <w:gridCol w:w="7836"/>
      </w:tblGrid>
      <w:tr>
        <w:trPr/>
        <w:tc>
          <w:tcPr>
            <w:tcW w:w="829"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Sr.No.</w:t>
            </w:r>
          </w:p>
        </w:tc>
        <w:tc>
          <w:tcPr>
            <w:tcW w:w="7836"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Escape Sequence &amp; Description</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262"/>
              <w:rPr>
                <w:rFonts w:ascii="Arial" w:hAnsi="Arial" w:eastAsia="Times New Roman" w:cs="Arial"/>
                <w:sz w:val="21"/>
                <w:szCs w:val="21"/>
                <w:lang w:bidi="ar-SA"/>
              </w:rPr>
            </w:pPr>
            <w:r>
              <w:rPr>
                <w:rFonts w:eastAsia="Times New Roman" w:cs="Arial" w:ascii="Arial" w:hAnsi="Arial"/>
                <w:sz w:val="21"/>
                <w:szCs w:val="21"/>
                <w:lang w:bidi="ar-SA"/>
              </w:rPr>
              <w:t>1</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\t</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Current time, expressed as HH:MM:SS</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2</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\d</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Current date, expressed as Weekday Month Date</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3</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\n</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Newline</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4</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Current shell environment</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5</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\W</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Working directory</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6</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\w</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Full path of the working directory</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7</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\u</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Current user’s username</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8</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\h</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Hostname of the current machine</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9</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Command number of the current command. Increases when a new command is entered</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10</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If the effective UID is 0 (that is, if you are logged in as root), end the prompt with the # character; otherwise, use the $ sign</w:t>
            </w:r>
          </w:p>
        </w:tc>
      </w:tr>
    </w:tbl>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You can make the change yourself every time you log in, or you can have the change made automatically in PS1 by adding it to your </w:t>
      </w:r>
      <w:r>
        <w:rPr>
          <w:rFonts w:eastAsia="Times New Roman" w:cs="Arial" w:ascii="Arial" w:hAnsi="Arial"/>
          <w:b/>
          <w:bCs/>
          <w:color w:val="000000"/>
          <w:sz w:val="21"/>
          <w:szCs w:val="21"/>
          <w:lang w:bidi="ar-SA"/>
        </w:rPr>
        <w:t>.profile</w:t>
      </w:r>
      <w:r>
        <w:rPr>
          <w:rFonts w:eastAsia="Times New Roman" w:cs="Arial" w:ascii="Arial" w:hAnsi="Arial"/>
          <w:color w:val="000000"/>
          <w:sz w:val="21"/>
          <w:szCs w:val="21"/>
          <w:lang w:bidi="ar-SA"/>
        </w:rPr>
        <w:t> file.</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When you issue a command that is incomplete, the shell will display a secondary prompt and wait for you to complete the command and hit </w:t>
      </w:r>
      <w:r>
        <w:rPr>
          <w:rFonts w:eastAsia="Times New Roman" w:cs="Arial" w:ascii="Arial" w:hAnsi="Arial"/>
          <w:b/>
          <w:bCs/>
          <w:color w:val="000000"/>
          <w:sz w:val="21"/>
          <w:szCs w:val="21"/>
          <w:lang w:bidi="ar-SA"/>
        </w:rPr>
        <w:t>Enter</w:t>
      </w:r>
      <w:r>
        <w:rPr>
          <w:rFonts w:eastAsia="Times New Roman" w:cs="Arial" w:ascii="Arial" w:hAnsi="Arial"/>
          <w:color w:val="000000"/>
          <w:sz w:val="21"/>
          <w:szCs w:val="21"/>
          <w:lang w:bidi="ar-SA"/>
        </w:rPr>
        <w:t> again.</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default secondary prompt is </w:t>
      </w:r>
      <w:r>
        <w:rPr>
          <w:rFonts w:eastAsia="Times New Roman" w:cs="Arial" w:ascii="Arial" w:hAnsi="Arial"/>
          <w:b/>
          <w:bCs/>
          <w:color w:val="000000"/>
          <w:sz w:val="21"/>
          <w:szCs w:val="21"/>
          <w:lang w:bidi="ar-SA"/>
        </w:rPr>
        <w:t>&gt;</w:t>
      </w:r>
      <w:r>
        <w:rPr>
          <w:rFonts w:eastAsia="Times New Roman" w:cs="Arial" w:ascii="Arial" w:hAnsi="Arial"/>
          <w:color w:val="000000"/>
          <w:sz w:val="21"/>
          <w:szCs w:val="21"/>
          <w:lang w:bidi="ar-SA"/>
        </w:rPr>
        <w:t> (the greater than sign), but can be changed by re-defining the </w:t>
      </w:r>
      <w:r>
        <w:rPr>
          <w:rFonts w:eastAsia="Times New Roman" w:cs="Arial" w:ascii="Arial" w:hAnsi="Arial"/>
          <w:b/>
          <w:bCs/>
          <w:color w:val="000000"/>
          <w:sz w:val="21"/>
          <w:szCs w:val="21"/>
          <w:lang w:bidi="ar-SA"/>
        </w:rPr>
        <w:t>PS2</w:t>
      </w:r>
      <w:r>
        <w:rPr>
          <w:rFonts w:eastAsia="Times New Roman" w:cs="Arial" w:ascii="Arial" w:hAnsi="Arial"/>
          <w:color w:val="000000"/>
          <w:sz w:val="21"/>
          <w:szCs w:val="21"/>
          <w:lang w:bidi="ar-SA"/>
        </w:rPr>
        <w:t> shell variable −</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example which uses the default secondary prompt −</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800"/>
          <w:sz w:val="20"/>
          <w:szCs w:val="20"/>
          <w:lang w:bidi="ar-SA"/>
        </w:rPr>
      </w:pPr>
      <w:r>
        <w:rPr>
          <w:rFonts w:eastAsia="Times New Roman" w:cs="Courier New" w:ascii="Courier New" w:hAnsi="Courier New"/>
          <w:color w:val="000000"/>
          <w:sz w:val="20"/>
          <w:szCs w:val="20"/>
          <w:lang w:bidi="ar-SA"/>
        </w:rPr>
        <w:t xml:space="preserve">$ echo </w:t>
      </w:r>
      <w:r>
        <w:rPr>
          <w:rFonts w:eastAsia="Times New Roman" w:cs="Courier New" w:ascii="Courier New" w:hAnsi="Courier New"/>
          <w:color w:val="008800"/>
          <w:sz w:val="20"/>
          <w:szCs w:val="20"/>
          <w:lang w:bidi="ar-SA"/>
        </w:rPr>
        <w:t>"this is a</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8800"/>
          <w:sz w:val="20"/>
          <w:szCs w:val="20"/>
          <w:lang w:bidi="ar-SA"/>
        </w:rPr>
        <w:t>&gt; test"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88"/>
          <w:sz w:val="20"/>
          <w:szCs w:val="20"/>
          <w:lang w:bidi="ar-SA"/>
        </w:rPr>
        <w:t>this</w:t>
      </w:r>
      <w:r>
        <w:rPr>
          <w:rFonts w:eastAsia="Times New Roman" w:cs="Courier New" w:ascii="Courier New" w:hAnsi="Courier New"/>
          <w:color w:val="000000"/>
          <w:sz w:val="20"/>
          <w:szCs w:val="20"/>
          <w:lang w:bidi="ar-SA"/>
        </w:rPr>
        <w:t xml:space="preserve"> </w:t>
      </w:r>
      <w:r>
        <w:rPr>
          <w:rFonts w:eastAsia="Times New Roman" w:cs="Courier New" w:ascii="Courier New" w:hAnsi="Courier New"/>
          <w:color w:val="000088"/>
          <w:sz w:val="20"/>
          <w:szCs w:val="20"/>
          <w:lang w:bidi="ar-SA"/>
        </w:rPr>
        <w:t>is</w:t>
      </w:r>
      <w:r>
        <w:rPr>
          <w:rFonts w:eastAsia="Times New Roman" w:cs="Courier New" w:ascii="Courier New" w:hAnsi="Courier New"/>
          <w:color w:val="000000"/>
          <w:sz w:val="20"/>
          <w:szCs w:val="20"/>
          <w:lang w:bidi="ar-SA"/>
        </w:rPr>
        <w:t xml:space="preserve"> a</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test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color w:val="000000"/>
          <w:sz w:val="20"/>
          <w:szCs w:val="20"/>
          <w:lang w:bidi="ar-SA"/>
        </w:rPr>
        <w:t>$</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The example given below re-defines PS2 with a customized prompt −</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PS2</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"secondary prompt-&gt;"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8800"/>
          <w:sz w:val="20"/>
          <w:szCs w:val="20"/>
          <w:lang w:bidi="ar-SA"/>
        </w:rPr>
      </w:pPr>
      <w:r>
        <w:rPr>
          <w:rFonts w:eastAsia="Times New Roman" w:cs="Courier New" w:ascii="Courier New" w:hAnsi="Courier New"/>
          <w:color w:val="000000"/>
          <w:sz w:val="20"/>
          <w:szCs w:val="20"/>
          <w:lang w:bidi="ar-SA"/>
        </w:rPr>
        <w:t xml:space="preserve">$ echo </w:t>
      </w:r>
      <w:r>
        <w:rPr>
          <w:rFonts w:eastAsia="Times New Roman" w:cs="Courier New" w:ascii="Courier New" w:hAnsi="Courier New"/>
          <w:color w:val="008800"/>
          <w:sz w:val="20"/>
          <w:szCs w:val="20"/>
          <w:lang w:bidi="ar-SA"/>
        </w:rPr>
        <w:t>"this is a</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8800"/>
          <w:sz w:val="20"/>
          <w:szCs w:val="20"/>
          <w:lang w:bidi="ar-SA"/>
        </w:rPr>
        <w:t>secondary prompt-&gt;test"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88"/>
          <w:sz w:val="20"/>
          <w:szCs w:val="20"/>
          <w:lang w:bidi="ar-SA"/>
        </w:rPr>
        <w:t>this</w:t>
      </w:r>
      <w:r>
        <w:rPr>
          <w:rFonts w:eastAsia="Times New Roman" w:cs="Courier New" w:ascii="Courier New" w:hAnsi="Courier New"/>
          <w:color w:val="000000"/>
          <w:sz w:val="20"/>
          <w:szCs w:val="20"/>
          <w:lang w:bidi="ar-SA"/>
        </w:rPr>
        <w:t xml:space="preserve"> </w:t>
      </w:r>
      <w:r>
        <w:rPr>
          <w:rFonts w:eastAsia="Times New Roman" w:cs="Courier New" w:ascii="Courier New" w:hAnsi="Courier New"/>
          <w:color w:val="000088"/>
          <w:sz w:val="20"/>
          <w:szCs w:val="20"/>
          <w:lang w:bidi="ar-SA"/>
        </w:rPr>
        <w:t>is</w:t>
      </w:r>
      <w:r>
        <w:rPr>
          <w:rFonts w:eastAsia="Times New Roman" w:cs="Courier New" w:ascii="Courier New" w:hAnsi="Courier New"/>
          <w:color w:val="000000"/>
          <w:sz w:val="20"/>
          <w:szCs w:val="20"/>
          <w:lang w:bidi="ar-SA"/>
        </w:rPr>
        <w:t xml:space="preserve"> a</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test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color w:val="000000"/>
          <w:sz w:val="20"/>
          <w:szCs w:val="20"/>
          <w:lang w:bidi="ar-SA"/>
        </w:rPr>
        <w:t>$</w:t>
      </w:r>
    </w:p>
    <w:p>
      <w:pPr>
        <w:pStyle w:val="Normal"/>
        <w:numPr>
          <w:ilvl w:val="0"/>
          <w:numId w:val="0"/>
        </w:numPr>
        <w:spacing w:lineRule="auto" w:line="240" w:beforeAutospacing="1" w:afterAutospacing="1"/>
        <w:outlineLvl w:val="1"/>
        <w:rPr>
          <w:rFonts w:ascii="Arial" w:hAnsi="Arial" w:eastAsia="Times New Roman" w:cs="Arial"/>
          <w:sz w:val="30"/>
          <w:szCs w:val="30"/>
          <w:lang w:bidi="ar-SA"/>
        </w:rPr>
      </w:pPr>
      <w:r>
        <w:rPr>
          <w:rFonts w:eastAsia="Times New Roman" w:cs="Arial" w:ascii="Arial" w:hAnsi="Arial"/>
          <w:sz w:val="30"/>
          <w:szCs w:val="30"/>
          <w:lang w:bidi="ar-SA"/>
        </w:rPr>
        <w:t>Environment Variables</w:t>
      </w:r>
    </w:p>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partial list of important environment variables. These variables are set and accessed as mentioned below −</w:t>
      </w:r>
    </w:p>
    <w:tbl>
      <w:tblPr>
        <w:tblW w:w="8666" w:type="dxa"/>
        <w:jc w:val="left"/>
        <w:tblInd w:w="90" w:type="dxa"/>
        <w:tblLayout w:type="fixed"/>
        <w:tblCellMar>
          <w:top w:w="105" w:type="dxa"/>
          <w:left w:w="105" w:type="dxa"/>
          <w:bottom w:w="105" w:type="dxa"/>
          <w:right w:w="105" w:type="dxa"/>
        </w:tblCellMar>
        <w:tblLook w:val="04a0"/>
      </w:tblPr>
      <w:tblGrid>
        <w:gridCol w:w="829"/>
        <w:gridCol w:w="7836"/>
      </w:tblGrid>
      <w:tr>
        <w:trPr/>
        <w:tc>
          <w:tcPr>
            <w:tcW w:w="829"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Sr.No.</w:t>
            </w:r>
          </w:p>
        </w:tc>
        <w:tc>
          <w:tcPr>
            <w:tcW w:w="7836" w:type="dxa"/>
            <w:tcBorders>
              <w:top w:val="single" w:sz="4" w:space="0" w:color="DDDDDD"/>
              <w:left w:val="single" w:sz="4" w:space="0" w:color="DDDDDD"/>
              <w:bottom w:val="single" w:sz="4" w:space="0" w:color="DDDDDD"/>
              <w:right w:val="single" w:sz="4" w:space="0" w:color="DDDDDD"/>
            </w:tcBorders>
            <w:shd w:color="auto" w:fill="EEEEEE" w:val="clear"/>
          </w:tcPr>
          <w:p>
            <w:pPr>
              <w:pStyle w:val="Normal"/>
              <w:widowControl w:val="false"/>
              <w:spacing w:lineRule="auto" w:line="240" w:before="0" w:after="262"/>
              <w:jc w:val="center"/>
              <w:rPr>
                <w:rFonts w:ascii="Arial" w:hAnsi="Arial" w:eastAsia="Times New Roman" w:cs="Arial"/>
                <w:b/>
                <w:b/>
                <w:bCs/>
                <w:sz w:val="21"/>
                <w:szCs w:val="21"/>
                <w:lang w:bidi="ar-SA"/>
              </w:rPr>
            </w:pPr>
            <w:r>
              <w:rPr>
                <w:rFonts w:eastAsia="Times New Roman" w:cs="Arial" w:ascii="Arial" w:hAnsi="Arial"/>
                <w:b/>
                <w:bCs/>
                <w:sz w:val="21"/>
                <w:szCs w:val="21"/>
                <w:lang w:bidi="ar-SA"/>
              </w:rPr>
              <w:t>Variable &amp; Description</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262"/>
              <w:rPr>
                <w:rFonts w:ascii="Arial" w:hAnsi="Arial" w:eastAsia="Times New Roman" w:cs="Arial"/>
                <w:sz w:val="21"/>
                <w:szCs w:val="21"/>
                <w:lang w:bidi="ar-SA"/>
              </w:rPr>
            </w:pPr>
            <w:r>
              <w:rPr>
                <w:rFonts w:eastAsia="Times New Roman" w:cs="Arial" w:ascii="Arial" w:hAnsi="Arial"/>
                <w:sz w:val="21"/>
                <w:szCs w:val="21"/>
                <w:lang w:bidi="ar-SA"/>
              </w:rPr>
              <w:t>1</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DISPLAY</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Contains the identifier for the display that </w:t>
            </w:r>
            <w:r>
              <w:rPr>
                <w:rFonts w:eastAsia="Times New Roman" w:cs="Arial" w:ascii="Arial" w:hAnsi="Arial"/>
                <w:b/>
                <w:bCs/>
                <w:color w:val="000000"/>
                <w:sz w:val="21"/>
                <w:szCs w:val="21"/>
                <w:lang w:bidi="ar-SA"/>
              </w:rPr>
              <w:t>X11</w:t>
            </w:r>
            <w:r>
              <w:rPr>
                <w:rFonts w:eastAsia="Times New Roman" w:cs="Arial" w:ascii="Arial" w:hAnsi="Arial"/>
                <w:color w:val="000000"/>
                <w:sz w:val="21"/>
                <w:szCs w:val="21"/>
                <w:lang w:bidi="ar-SA"/>
              </w:rPr>
              <w:t> programs should use by default.</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2</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HOME</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Indicates the home directory of the current user: the default argument for the cd </w:t>
            </w:r>
            <w:r>
              <w:rPr>
                <w:rFonts w:eastAsia="Times New Roman" w:cs="Arial" w:ascii="Arial" w:hAnsi="Arial"/>
                <w:b/>
                <w:bCs/>
                <w:color w:val="000000"/>
                <w:sz w:val="21"/>
                <w:szCs w:val="21"/>
                <w:lang w:bidi="ar-SA"/>
              </w:rPr>
              <w:t>built-in</w:t>
            </w:r>
            <w:r>
              <w:rPr>
                <w:rFonts w:eastAsia="Times New Roman" w:cs="Arial" w:ascii="Arial" w:hAnsi="Arial"/>
                <w:color w:val="000000"/>
                <w:sz w:val="21"/>
                <w:szCs w:val="21"/>
                <w:lang w:bidi="ar-SA"/>
              </w:rPr>
              <w:t> command.</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3</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IFS</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Indicates the </w:t>
            </w:r>
            <w:r>
              <w:rPr>
                <w:rFonts w:eastAsia="Times New Roman" w:cs="Arial" w:ascii="Arial" w:hAnsi="Arial"/>
                <w:b/>
                <w:bCs/>
                <w:color w:val="000000"/>
                <w:sz w:val="21"/>
                <w:szCs w:val="21"/>
                <w:lang w:bidi="ar-SA"/>
              </w:rPr>
              <w:t>Internal Field Separator</w:t>
            </w:r>
            <w:r>
              <w:rPr>
                <w:rFonts w:eastAsia="Times New Roman" w:cs="Arial" w:ascii="Arial" w:hAnsi="Arial"/>
                <w:color w:val="000000"/>
                <w:sz w:val="21"/>
                <w:szCs w:val="21"/>
                <w:lang w:bidi="ar-SA"/>
              </w:rPr>
              <w:t> that is used by the parser for word splitting after expansion.</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4</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LANG</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LANG expands to the default system locale; LC_ALL can be used to override this. For example, if its value is </w:t>
            </w:r>
            <w:r>
              <w:rPr>
                <w:rFonts w:eastAsia="Times New Roman" w:cs="Arial" w:ascii="Arial" w:hAnsi="Arial"/>
                <w:b/>
                <w:bCs/>
                <w:color w:val="000000"/>
                <w:sz w:val="21"/>
                <w:szCs w:val="21"/>
                <w:lang w:bidi="ar-SA"/>
              </w:rPr>
              <w:t>pt_BR</w:t>
            </w:r>
            <w:r>
              <w:rPr>
                <w:rFonts w:eastAsia="Times New Roman" w:cs="Arial" w:ascii="Arial" w:hAnsi="Arial"/>
                <w:color w:val="000000"/>
                <w:sz w:val="21"/>
                <w:szCs w:val="21"/>
                <w:lang w:bidi="ar-SA"/>
              </w:rPr>
              <w:t>, then the language is set to (Brazilian) Portuguese and the locale to Brazil.</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5</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LD_LIBRARY_PATH</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A Unix system with a dynamic linker, contains a colonseparated list of directories that the dynamic linker should search for shared objects when building a process image after exec, before searching in any other directories.</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6</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PATH</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Indicates the search path for commands. It is a colon-separated list of directories in which the shell looks for commands.</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7</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PWD</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Indicates the current working directory as set by the cd command.</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8</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RANDOM</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Generates a random integer between 0 and 32,767 each time it is referenced.</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9</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SHLVL</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Increments by one each time an instance of bash is started. This variable is useful for determining whether the built-in exit command ends the current session.</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10</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TERM</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Refers to the display type.</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11</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TZ</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Refers to Time zone. It can take values like GMT, AST, etc.</w:t>
            </w:r>
          </w:p>
        </w:tc>
      </w:tr>
      <w:tr>
        <w:trPr/>
        <w:tc>
          <w:tcPr>
            <w:tcW w:w="829"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0" w:after="0"/>
              <w:rPr>
                <w:rFonts w:ascii="Arial" w:hAnsi="Arial" w:eastAsia="Times New Roman" w:cs="Arial"/>
                <w:sz w:val="21"/>
                <w:szCs w:val="21"/>
                <w:lang w:bidi="ar-SA"/>
              </w:rPr>
            </w:pPr>
            <w:r>
              <w:rPr>
                <w:rFonts w:eastAsia="Times New Roman" w:cs="Arial" w:ascii="Arial" w:hAnsi="Arial"/>
                <w:sz w:val="21"/>
                <w:szCs w:val="21"/>
                <w:lang w:bidi="ar-SA"/>
              </w:rPr>
              <w:t>12</w:t>
            </w:r>
          </w:p>
        </w:tc>
        <w:tc>
          <w:tcPr>
            <w:tcW w:w="7836" w:type="dxa"/>
            <w:tcBorders>
              <w:top w:val="single" w:sz="4" w:space="0" w:color="DDDDDD"/>
              <w:left w:val="single" w:sz="4" w:space="0" w:color="DDDDDD"/>
              <w:bottom w:val="single" w:sz="4" w:space="0" w:color="DDDDDD"/>
              <w:right w:val="single" w:sz="4" w:space="0" w:color="DDDDDD"/>
            </w:tcBorders>
            <w:shd w:color="auto" w:fill="auto" w:val="clear"/>
          </w:tcPr>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b/>
                <w:bCs/>
                <w:color w:val="000000"/>
                <w:sz w:val="21"/>
                <w:szCs w:val="21"/>
                <w:lang w:bidi="ar-SA"/>
              </w:rPr>
              <w:t>UID</w:t>
            </w:r>
          </w:p>
          <w:p>
            <w:pPr>
              <w:pStyle w:val="Normal"/>
              <w:widowControl w:val="false"/>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Expands to the numeric user ID of the current user, initialized at the shell startup.</w:t>
            </w:r>
          </w:p>
        </w:tc>
      </w:tr>
    </w:tbl>
    <w:p>
      <w:pPr>
        <w:pStyle w:val="Normal"/>
        <w:spacing w:lineRule="auto" w:line="240" w:before="120" w:after="144"/>
        <w:ind w:left="48" w:right="48" w:hanging="0"/>
        <w:jc w:val="both"/>
        <w:rPr>
          <w:rFonts w:ascii="Arial" w:hAnsi="Arial" w:eastAsia="Times New Roman" w:cs="Arial"/>
          <w:color w:val="000000"/>
          <w:sz w:val="21"/>
          <w:szCs w:val="21"/>
          <w:lang w:bidi="ar-SA"/>
        </w:rPr>
      </w:pPr>
      <w:r>
        <w:rPr>
          <w:rFonts w:eastAsia="Times New Roman" w:cs="Arial" w:ascii="Arial" w:hAnsi="Arial"/>
          <w:color w:val="000000"/>
          <w:sz w:val="21"/>
          <w:szCs w:val="21"/>
          <w:lang w:bidi="ar-SA"/>
        </w:rPr>
        <w:t>Following is the sample example showing few environment variables −</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echo $HOME</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root</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 echo $DISPLAY</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echo $TERM</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xterm</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000000"/>
          <w:sz w:val="20"/>
          <w:szCs w:val="20"/>
          <w:lang w:bidi="ar-SA"/>
        </w:rPr>
        <w:t>$ echo $PATH</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bidi="ar-SA"/>
        </w:rPr>
      </w:pP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usr</w:t>
      </w:r>
      <w:r>
        <w:rPr>
          <w:rFonts w:eastAsia="Times New Roman" w:cs="Courier New" w:ascii="Courier New" w:hAnsi="Courier New"/>
          <w:color w:val="666600"/>
          <w:sz w:val="20"/>
          <w:szCs w:val="20"/>
          <w:lang w:bidi="ar-SA"/>
        </w:rPr>
        <w:t>/</w:t>
      </w:r>
      <w:r>
        <w:rPr>
          <w:rFonts w:eastAsia="Times New Roman" w:cs="Courier New" w:ascii="Courier New" w:hAnsi="Courier New"/>
          <w:color w:val="000088"/>
          <w:sz w:val="20"/>
          <w:szCs w:val="20"/>
          <w:lang w:bidi="ar-SA"/>
        </w:rPr>
        <w:t>local</w:t>
      </w: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bin</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/bin:/</w:t>
      </w:r>
      <w:r>
        <w:rPr>
          <w:rFonts w:eastAsia="Times New Roman" w:cs="Courier New" w:ascii="Courier New" w:hAnsi="Courier New"/>
          <w:color w:val="000000"/>
          <w:sz w:val="20"/>
          <w:szCs w:val="20"/>
          <w:lang w:bidi="ar-SA"/>
        </w:rPr>
        <w:t>usr</w:t>
      </w: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bin</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/home/</w:t>
      </w:r>
      <w:r>
        <w:rPr>
          <w:rFonts w:eastAsia="Times New Roman" w:cs="Courier New" w:ascii="Courier New" w:hAnsi="Courier New"/>
          <w:color w:val="000000"/>
          <w:sz w:val="20"/>
          <w:szCs w:val="20"/>
          <w:lang w:bidi="ar-SA"/>
        </w:rPr>
        <w:t>amrood</w:t>
      </w: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bin</w:t>
      </w:r>
      <w:r>
        <w:rPr>
          <w:rFonts w:eastAsia="Times New Roman" w:cs="Courier New" w:ascii="Courier New" w:hAnsi="Courier New"/>
          <w:color w:val="666600"/>
          <w:sz w:val="20"/>
          <w:szCs w:val="20"/>
          <w:lang w:bidi="ar-SA"/>
        </w:rPr>
        <w:t>:</w:t>
      </w:r>
      <w:r>
        <w:rPr>
          <w:rFonts w:eastAsia="Times New Roman" w:cs="Courier New" w:ascii="Courier New" w:hAnsi="Courier New"/>
          <w:color w:val="008800"/>
          <w:sz w:val="20"/>
          <w:szCs w:val="20"/>
          <w:lang w:bidi="ar-SA"/>
        </w:rPr>
        <w:t>/usr/</w:t>
      </w:r>
      <w:r>
        <w:rPr>
          <w:rFonts w:eastAsia="Times New Roman" w:cs="Courier New" w:ascii="Courier New" w:hAnsi="Courier New"/>
          <w:color w:val="000088"/>
          <w:sz w:val="20"/>
          <w:szCs w:val="20"/>
          <w:lang w:bidi="ar-SA"/>
        </w:rPr>
        <w:t>local</w:t>
      </w:r>
      <w:r>
        <w:rPr>
          <w:rFonts w:eastAsia="Times New Roman" w:cs="Courier New" w:ascii="Courier New" w:hAnsi="Courier New"/>
          <w:color w:val="666600"/>
          <w:sz w:val="20"/>
          <w:szCs w:val="20"/>
          <w:lang w:bidi="ar-SA"/>
        </w:rPr>
        <w:t>/</w:t>
      </w:r>
      <w:r>
        <w:rPr>
          <w:rFonts w:eastAsia="Times New Roman" w:cs="Courier New" w:ascii="Courier New" w:hAnsi="Courier New"/>
          <w:color w:val="000000"/>
          <w:sz w:val="20"/>
          <w:szCs w:val="20"/>
          <w:lang w:bidi="ar-SA"/>
        </w:rPr>
        <w:t>bin</w:t>
      </w:r>
    </w:p>
    <w:p>
      <w:pPr>
        <w:pStyle w:val="Normal"/>
        <w:pBdr>
          <w:top w:val="single" w:sz="4" w:space="1" w:color="888888"/>
          <w:left w:val="single" w:sz="4" w:space="1" w:color="888888"/>
          <w:bottom w:val="single" w:sz="4" w:space="1" w:color="888888"/>
          <w:right w:val="single" w:sz="4" w:space="1"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bidi="ar-SA"/>
        </w:rPr>
      </w:pPr>
      <w:r>
        <w:rPr>
          <w:rFonts w:eastAsia="Times New Roman" w:cs="Courier New" w:ascii="Courier New" w:hAnsi="Courier New"/>
          <w:color w:val="000000"/>
          <w:sz w:val="20"/>
          <w:szCs w:val="20"/>
          <w:lang w:bidi="ar-SA"/>
        </w:rPr>
        <w:t>$</w:t>
      </w:r>
    </w:p>
    <w:p>
      <w:pPr>
        <w:pStyle w:val="Normal"/>
        <w:shd w:val="clear" w:color="auto" w:fill="FFFFFF"/>
        <w:spacing w:lineRule="auto" w:line="240" w:beforeAutospacing="1" w:afterAutospacing="1"/>
        <w:rPr>
          <w:rFonts w:ascii="open sans" w:hAnsi="open sans" w:eastAsia="Times New Roman" w:cs="Times New Roman"/>
          <w:color w:val="000000"/>
          <w:sz w:val="21"/>
          <w:szCs w:val="21"/>
          <w:lang w:bidi="ar-SA"/>
        </w:rPr>
      </w:pPr>
      <w:r>
        <w:rPr>
          <w:rFonts w:eastAsia="Times New Roman" w:cs="Times New Roman" w:ascii="open sans" w:hAnsi="open sans"/>
          <w:color w:val="000000"/>
          <w:sz w:val="21"/>
          <w:szCs w:val="21"/>
          <w:lang w:bidi="ar-SA"/>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To create an empty file named file1 in the /tmp directory, enter the following commands: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cd /tmp</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touch space</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ls -l file1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ls -l file</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-rw-r--r--  1 geek  wheel  0 Dec 13 22:05 file</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To create multiple empty files use the touch commands with the file names in one line as shown below.</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touch file1 file2 file3</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ls -lrt file*</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-rw-r--r--  1 geek  wheel  0 Dec 13 22:19 file2</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-rw-r--r--  1 geek  wheel  0 Dec 13 22:19 file1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-rw-r--r--  1 geek  wheel  0 Dec 13 22:19 file3</w:t>
      </w:r>
    </w:p>
    <w:p>
      <w:pPr>
        <w:pStyle w:val="Normal"/>
        <w:numPr>
          <w:ilvl w:val="0"/>
          <w:numId w:val="0"/>
        </w:numPr>
        <w:pBdr>
          <w:bottom w:val="dashed" w:sz="4" w:space="7" w:color="CFCACA"/>
        </w:pBdr>
        <w:shd w:val="clear" w:color="auto" w:fill="FFFFFF"/>
        <w:spacing w:lineRule="auto" w:line="240" w:before="0" w:after="131"/>
        <w:outlineLvl w:val="1"/>
        <w:rPr>
          <w:rFonts w:ascii="Times New Roman" w:hAnsi="Times New Roman" w:eastAsia="Times New Roman" w:cs="Times New Roman"/>
          <w:color w:val="D35400"/>
          <w:sz w:val="36"/>
          <w:szCs w:val="36"/>
          <w:lang w:bidi="ar-SA"/>
        </w:rPr>
      </w:pPr>
      <w:r>
        <w:rPr>
          <w:rFonts w:eastAsia="Times New Roman" w:cs="Times New Roman" w:ascii="Times New Roman" w:hAnsi="Times New Roman"/>
          <w:color w:val="D35400"/>
          <w:sz w:val="36"/>
          <w:szCs w:val="36"/>
          <w:lang w:bidi="ar-SA"/>
        </w:rPr>
        <w:t>Creating Directories</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The mkdir command creates new directories.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xml:space="preserve"> </w:t>
      </w:r>
      <w:r>
        <w:rPr>
          <w:rFonts w:eastAsia="Times New Roman" w:cs="Consolas" w:ascii="Consolas" w:hAnsi="Consolas"/>
          <w:color w:val="000000"/>
          <w:sz w:val="18"/>
          <w:szCs w:val="18"/>
          <w:lang w:bidi="ar-SA"/>
        </w:rPr>
        <w:t>$ mkdir directory_name</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and/or</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mkdir -p directory_names</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Include the –p option if the directory name includes a path name. The command used with the -p option creates all of the non-existing parent directories that do not yet exist in the path to the new directory. You can use absolute or relative path names on the command line when creating new directories.</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For example, create a new directory, named dir1, within the /tmp directory.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cd /tmp</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mkdir dir1</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You can use the command ‘ls -ld’ to view the created directory.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ls -ld dir1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drwxr-xr-x  2 geek  wheel  64 Dec 13 22:26 dir1</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To create a new directory named dir_in located inside a directory named dir_out, use the mkdir command with the </w:t>
      </w:r>
      <w:r>
        <w:rPr>
          <w:rFonts w:eastAsia="Times New Roman" w:cs="Times New Roman" w:ascii="open sans" w:hAnsi="open sans"/>
          <w:b/>
          <w:bCs/>
          <w:color w:val="000000"/>
          <w:sz w:val="20"/>
          <w:lang w:bidi="ar-SA"/>
        </w:rPr>
        <w:t>-p</w:t>
      </w:r>
      <w:r>
        <w:rPr>
          <w:rFonts w:eastAsia="Times New Roman" w:cs="Times New Roman" w:ascii="open sans" w:hAnsi="open sans"/>
          <w:color w:val="000000"/>
          <w:sz w:val="20"/>
          <w:szCs w:val="20"/>
          <w:lang w:bidi="ar-SA"/>
        </w:rPr>
        <w:t> option. The dir_out directory does not yet exist.</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mkdir -p dir_out/dir_in</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To create the dir1, dir2, and dir3 directories, enter the mkdir command with all the directory names in one line as shown below.</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mkdir dir1 dir2 dir3</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ls -ld dir*</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drwxr-xr-x  2 sandy  wheel  64 Dec 13 22:26 dir1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drwxr-xr-x  2 sandy  wheel  64 Dec 13 22:28 dir2</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drwxr-xr-x  2 sandy  wheel  64 Dec 13 22:28 dir3</w:t>
      </w:r>
    </w:p>
    <w:p>
      <w:pPr>
        <w:pStyle w:val="Normal"/>
        <w:numPr>
          <w:ilvl w:val="0"/>
          <w:numId w:val="0"/>
        </w:numPr>
        <w:pBdr>
          <w:bottom w:val="dashed" w:sz="4" w:space="7" w:color="CFCACA"/>
        </w:pBdr>
        <w:shd w:val="clear" w:color="auto" w:fill="FFFFFF"/>
        <w:spacing w:lineRule="auto" w:line="240" w:before="0" w:after="131"/>
        <w:outlineLvl w:val="1"/>
        <w:rPr>
          <w:rFonts w:ascii="Times New Roman" w:hAnsi="Times New Roman" w:eastAsia="Times New Roman" w:cs="Times New Roman"/>
          <w:color w:val="D35400"/>
          <w:sz w:val="36"/>
          <w:szCs w:val="36"/>
          <w:lang w:bidi="ar-SA"/>
        </w:rPr>
      </w:pPr>
      <w:r>
        <w:rPr>
          <w:rFonts w:eastAsia="Times New Roman" w:cs="Times New Roman" w:ascii="Times New Roman" w:hAnsi="Times New Roman"/>
          <w:color w:val="D35400"/>
          <w:sz w:val="36"/>
          <w:szCs w:val="36"/>
          <w:lang w:bidi="ar-SA"/>
        </w:rPr>
        <w:t>Removing Files</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You can permanently remove files from the directory hierarchy with the </w:t>
      </w:r>
      <w:r>
        <w:rPr>
          <w:rFonts w:eastAsia="Times New Roman" w:cs="Times New Roman" w:ascii="open sans" w:hAnsi="open sans"/>
          <w:b/>
          <w:bCs/>
          <w:color w:val="000000"/>
          <w:sz w:val="20"/>
          <w:lang w:bidi="ar-SA"/>
        </w:rPr>
        <w:t>rm</w:t>
      </w:r>
      <w:r>
        <w:rPr>
          <w:rFonts w:eastAsia="Times New Roman" w:cs="Times New Roman" w:ascii="open sans" w:hAnsi="open sans"/>
          <w:color w:val="000000"/>
          <w:sz w:val="20"/>
          <w:szCs w:val="20"/>
          <w:lang w:bidi="ar-SA"/>
        </w:rPr>
        <w:t> command.</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rm -option filename</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The rm command is a destructive command if not used with the correct option. The table describes the options that you can use with the rm command when removing files and directories.</w:t>
      </w:r>
    </w:p>
    <w:tbl>
      <w:tblPr>
        <w:tblW w:w="10787" w:type="dxa"/>
        <w:jc w:val="left"/>
        <w:tblInd w:w="90" w:type="dxa"/>
        <w:tblLayout w:type="fixed"/>
        <w:tblCellMar>
          <w:top w:w="105" w:type="dxa"/>
          <w:left w:w="105" w:type="dxa"/>
          <w:bottom w:w="105" w:type="dxa"/>
          <w:right w:w="105" w:type="dxa"/>
        </w:tblCellMar>
        <w:tblLook w:val="04a0"/>
      </w:tblPr>
      <w:tblGrid>
        <w:gridCol w:w="949"/>
        <w:gridCol w:w="9837"/>
      </w:tblGrid>
      <w:tr>
        <w:trPr/>
        <w:tc>
          <w:tcPr>
            <w:tcW w:w="949" w:type="dxa"/>
            <w:tcBorders>
              <w:top w:val="single" w:sz="4" w:space="0" w:color="D9D9D9"/>
              <w:left w:val="single" w:sz="4" w:space="0" w:color="D9D9D9"/>
              <w:bottom w:val="single" w:sz="4" w:space="0" w:color="D9D9D9"/>
              <w:right w:val="single" w:sz="4" w:space="0" w:color="D9D9D9"/>
            </w:tcBorders>
            <w:shd w:color="auto" w:fill="EBEBEB" w:val="clear"/>
          </w:tcPr>
          <w:p>
            <w:pPr>
              <w:pStyle w:val="Normal"/>
              <w:widowControl w:val="false"/>
              <w:spacing w:lineRule="auto" w:line="240" w:before="0" w:after="524"/>
              <w:rPr>
                <w:rFonts w:ascii="open sans" w:hAnsi="open sans" w:eastAsia="Times New Roman" w:cs="Times New Roman"/>
                <w:b/>
                <w:b/>
                <w:bCs/>
                <w:color w:val="000000"/>
                <w:sz w:val="20"/>
                <w:szCs w:val="20"/>
                <w:lang w:bidi="ar-SA"/>
              </w:rPr>
            </w:pPr>
            <w:r>
              <w:rPr>
                <w:rFonts w:eastAsia="Times New Roman" w:cs="Times New Roman" w:ascii="open sans" w:hAnsi="open sans"/>
                <w:b/>
                <w:bCs/>
                <w:color w:val="000000"/>
                <w:sz w:val="20"/>
                <w:szCs w:val="20"/>
                <w:lang w:bidi="ar-SA"/>
              </w:rPr>
              <w:t>Option</w:t>
            </w:r>
          </w:p>
        </w:tc>
        <w:tc>
          <w:tcPr>
            <w:tcW w:w="9837" w:type="dxa"/>
            <w:tcBorders>
              <w:top w:val="single" w:sz="4" w:space="0" w:color="D9D9D9"/>
              <w:left w:val="single" w:sz="4" w:space="0" w:color="D9D9D9"/>
              <w:bottom w:val="single" w:sz="4" w:space="0" w:color="D9D9D9"/>
              <w:right w:val="single" w:sz="4" w:space="0" w:color="D9D9D9"/>
            </w:tcBorders>
            <w:shd w:color="auto" w:fill="EBEBEB" w:val="clear"/>
          </w:tcPr>
          <w:p>
            <w:pPr>
              <w:pStyle w:val="Normal"/>
              <w:widowControl w:val="false"/>
              <w:spacing w:lineRule="auto" w:line="240" w:before="0" w:after="524"/>
              <w:rPr>
                <w:rFonts w:ascii="open sans" w:hAnsi="open sans" w:eastAsia="Times New Roman" w:cs="Times New Roman"/>
                <w:b/>
                <w:b/>
                <w:bCs/>
                <w:color w:val="000000"/>
                <w:sz w:val="20"/>
                <w:szCs w:val="20"/>
                <w:lang w:bidi="ar-SA"/>
              </w:rPr>
            </w:pPr>
            <w:r>
              <w:rPr>
                <w:rFonts w:eastAsia="Times New Roman" w:cs="Times New Roman" w:ascii="open sans" w:hAnsi="open sans"/>
                <w:b/>
                <w:bCs/>
                <w:color w:val="000000"/>
                <w:sz w:val="20"/>
                <w:szCs w:val="20"/>
                <w:lang w:bidi="ar-SA"/>
              </w:rPr>
              <w:t>Description</w:t>
            </w:r>
          </w:p>
        </w:tc>
      </w:tr>
      <w:tr>
        <w:trPr/>
        <w:tc>
          <w:tcPr>
            <w:tcW w:w="949"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lineRule="auto" w:line="240" w:before="0" w:after="524"/>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-r</w:t>
            </w:r>
          </w:p>
        </w:tc>
        <w:tc>
          <w:tcPr>
            <w:tcW w:w="9837" w:type="dxa"/>
            <w:tcBorders>
              <w:top w:val="single" w:sz="4" w:space="0" w:color="D9D9D9"/>
              <w:left w:val="single" w:sz="4" w:space="0" w:color="D9D9D9"/>
              <w:bottom w:val="single" w:sz="4" w:space="0" w:color="D9D9D9"/>
              <w:right w:val="single" w:sz="4" w:space="0" w:color="D9D9D9"/>
            </w:tcBorders>
            <w:shd w:color="auto" w:fill="FFFFFF" w:val="clear"/>
          </w:tcPr>
          <w:p>
            <w:pPr>
              <w:pStyle w:val="Normal"/>
              <w:widowControl w:val="false"/>
              <w:spacing w:lineRule="auto" w:line="240" w:before="0" w:after="524"/>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Includes the contents of a directory and the contents of all subdirectories when you remove a directory</w:t>
            </w:r>
          </w:p>
        </w:tc>
      </w:tr>
      <w:tr>
        <w:trPr/>
        <w:tc>
          <w:tcPr>
            <w:tcW w:w="949" w:type="dxa"/>
            <w:tcBorders>
              <w:top w:val="single" w:sz="4" w:space="0" w:color="D9D9D9"/>
              <w:left w:val="single" w:sz="4" w:space="0" w:color="D9D9D9"/>
              <w:bottom w:val="single" w:sz="4" w:space="0" w:color="D9D9D9"/>
              <w:right w:val="single" w:sz="4" w:space="0" w:color="D9D9D9"/>
            </w:tcBorders>
            <w:shd w:color="auto" w:fill="EBEBEB" w:val="clear"/>
          </w:tcPr>
          <w:p>
            <w:pPr>
              <w:pStyle w:val="Normal"/>
              <w:widowControl w:val="false"/>
              <w:spacing w:lineRule="auto" w:line="240" w:before="0" w:after="524"/>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-i</w:t>
            </w:r>
          </w:p>
        </w:tc>
        <w:tc>
          <w:tcPr>
            <w:tcW w:w="9837" w:type="dxa"/>
            <w:tcBorders>
              <w:top w:val="single" w:sz="4" w:space="0" w:color="D9D9D9"/>
              <w:left w:val="single" w:sz="4" w:space="0" w:color="D9D9D9"/>
              <w:bottom w:val="single" w:sz="4" w:space="0" w:color="D9D9D9"/>
              <w:right w:val="single" w:sz="4" w:space="0" w:color="D9D9D9"/>
            </w:tcBorders>
            <w:shd w:color="auto" w:fill="EBEBEB" w:val="clear"/>
          </w:tcPr>
          <w:p>
            <w:pPr>
              <w:pStyle w:val="Normal"/>
              <w:widowControl w:val="false"/>
              <w:spacing w:lineRule="auto" w:line="240" w:before="0" w:after="524"/>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Prevents the accidental removal of existing files or directories</w:t>
            </w:r>
          </w:p>
        </w:tc>
      </w:tr>
    </w:tbl>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The </w:t>
      </w:r>
      <w:r>
        <w:rPr>
          <w:rFonts w:eastAsia="Times New Roman" w:cs="Times New Roman" w:ascii="open sans" w:hAnsi="open sans"/>
          <w:b/>
          <w:bCs/>
          <w:color w:val="000000"/>
          <w:sz w:val="20"/>
          <w:lang w:bidi="ar-SA"/>
        </w:rPr>
        <w:t>–r</w:t>
      </w:r>
      <w:r>
        <w:rPr>
          <w:rFonts w:eastAsia="Times New Roman" w:cs="Times New Roman" w:ascii="open sans" w:hAnsi="open sans"/>
          <w:color w:val="000000"/>
          <w:sz w:val="20"/>
          <w:szCs w:val="20"/>
          <w:lang w:bidi="ar-SA"/>
        </w:rPr>
        <w:t> option allows you to remove directories that contain files and subdirectories. The </w:t>
      </w:r>
      <w:r>
        <w:rPr>
          <w:rFonts w:eastAsia="Times New Roman" w:cs="Times New Roman" w:ascii="open sans" w:hAnsi="open sans"/>
          <w:b/>
          <w:bCs/>
          <w:color w:val="000000"/>
          <w:sz w:val="20"/>
          <w:lang w:bidi="ar-SA"/>
        </w:rPr>
        <w:t>-i</w:t>
      </w:r>
      <w:r>
        <w:rPr>
          <w:rFonts w:eastAsia="Times New Roman" w:cs="Times New Roman" w:ascii="open sans" w:hAnsi="open sans"/>
          <w:color w:val="000000"/>
          <w:sz w:val="20"/>
          <w:szCs w:val="20"/>
          <w:lang w:bidi="ar-SA"/>
        </w:rPr>
        <w:t> option prompts you for confirmation before removing any file.</w:t>
        <w:br/>
        <w:t>– A </w:t>
      </w:r>
      <w:r>
        <w:rPr>
          <w:rFonts w:eastAsia="Times New Roman" w:cs="Times New Roman" w:ascii="open sans" w:hAnsi="open sans"/>
          <w:b/>
          <w:bCs/>
          <w:color w:val="000000"/>
          <w:sz w:val="20"/>
          <w:lang w:bidi="ar-SA"/>
        </w:rPr>
        <w:t>yes</w:t>
      </w:r>
      <w:r>
        <w:rPr>
          <w:rFonts w:eastAsia="Times New Roman" w:cs="Times New Roman" w:ascii="open sans" w:hAnsi="open sans"/>
          <w:color w:val="000000"/>
          <w:sz w:val="20"/>
          <w:szCs w:val="20"/>
          <w:lang w:bidi="ar-SA"/>
        </w:rPr>
        <w:t> response completes the removal of the file.</w:t>
        <w:br/>
        <w:t>– A </w:t>
      </w:r>
      <w:r>
        <w:rPr>
          <w:rFonts w:eastAsia="Times New Roman" w:cs="Times New Roman" w:ascii="open sans" w:hAnsi="open sans"/>
          <w:b/>
          <w:bCs/>
          <w:color w:val="000000"/>
          <w:sz w:val="20"/>
          <w:lang w:bidi="ar-SA"/>
        </w:rPr>
        <w:t>no</w:t>
      </w:r>
      <w:r>
        <w:rPr>
          <w:rFonts w:eastAsia="Times New Roman" w:cs="Times New Roman" w:ascii="open sans" w:hAnsi="open sans"/>
          <w:color w:val="000000"/>
          <w:sz w:val="20"/>
          <w:szCs w:val="20"/>
          <w:lang w:bidi="ar-SA"/>
        </w:rPr>
        <w:t> response aborts the removal of the file.</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t>For example, remove the file named file1 from the /tmp directory.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cd /tmp</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rm file1</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Lets see an example of using the -i option to delete the files.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 rm -i file2</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18"/>
          <w:szCs w:val="18"/>
          <w:lang w:bidi="ar-SA"/>
        </w:rPr>
      </w:pPr>
      <w:r>
        <w:rPr>
          <w:rFonts w:eastAsia="Times New Roman" w:cs="Consolas" w:ascii="Consolas" w:hAnsi="Consolas"/>
          <w:color w:val="000000"/>
          <w:sz w:val="18"/>
          <w:szCs w:val="18"/>
          <w:lang w:bidi="ar-SA"/>
        </w:rPr>
        <w:t>remove file2? y</w:t>
      </w:r>
    </w:p>
    <w:p>
      <w:pPr>
        <w:pStyle w:val="Normal"/>
        <w:numPr>
          <w:ilvl w:val="0"/>
          <w:numId w:val="0"/>
        </w:numPr>
        <w:pBdr>
          <w:bottom w:val="dashed" w:sz="4" w:space="7" w:color="CFCACA"/>
        </w:pBdr>
        <w:shd w:val="clear" w:color="auto" w:fill="FFFFFF"/>
        <w:spacing w:lineRule="auto" w:line="240" w:before="0" w:after="131"/>
        <w:outlineLvl w:val="1"/>
        <w:rPr>
          <w:rFonts w:ascii="Times New Roman" w:hAnsi="Times New Roman" w:eastAsia="Times New Roman" w:cs="Times New Roman"/>
          <w:color w:val="D35400"/>
          <w:sz w:val="36"/>
          <w:szCs w:val="36"/>
          <w:lang w:bidi="ar-SA"/>
        </w:rPr>
      </w:pPr>
      <w:r>
        <w:rPr>
          <w:rFonts w:eastAsia="Times New Roman" w:cs="Times New Roman" w:ascii="Times New Roman" w:hAnsi="Times New Roman"/>
          <w:color w:val="D35400"/>
          <w:sz w:val="36"/>
          <w:szCs w:val="36"/>
          <w:lang w:bidi="ar-SA"/>
        </w:rPr>
        <w:t>Removing Directories</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You can use the rm command with the </w:t>
      </w:r>
      <w:r>
        <w:rPr>
          <w:rFonts w:eastAsia="Times New Roman" w:cs="Times New Roman" w:ascii="open sans" w:hAnsi="open sans"/>
          <w:b/>
          <w:bCs/>
          <w:color w:val="000000"/>
          <w:lang w:bidi="ar-SA"/>
        </w:rPr>
        <w:t>-r</w:t>
      </w:r>
      <w:r>
        <w:rPr>
          <w:rFonts w:eastAsia="Times New Roman" w:cs="Times New Roman" w:ascii="open sans" w:hAnsi="open sans"/>
          <w:color w:val="000000"/>
          <w:szCs w:val="20"/>
          <w:lang w:bidi="ar-SA"/>
        </w:rPr>
        <w:t> option to remove directories that contain files and subdirectories.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rm -options directories</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For example, remove the dir1 directory and its content by using the rm –r command.</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cd /tmp</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rm -r dir1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ls -ld dir1</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ls: dir1: No such file or directory</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If you do not use the -r option with the rm command while removing directories, the following error message appears: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rm: directoryname: is a directory.</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To interactively remove a directory and its contents, use the –i option along with the rm –r command. For example,</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rm -ir dir2</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examine files in directory dir2? 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remove dir2/file2? 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remove dir2/file1? y</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remove dir2? y</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The </w:t>
      </w:r>
      <w:r>
        <w:rPr>
          <w:rFonts w:eastAsia="Times New Roman" w:cs="Times New Roman" w:ascii="open sans" w:hAnsi="open sans"/>
          <w:b/>
          <w:bCs/>
          <w:color w:val="000000"/>
          <w:lang w:bidi="ar-SA"/>
        </w:rPr>
        <w:t>rmdir</w:t>
      </w:r>
      <w:r>
        <w:rPr>
          <w:rFonts w:eastAsia="Times New Roman" w:cs="Times New Roman" w:ascii="open sans" w:hAnsi="open sans"/>
          <w:color w:val="000000"/>
          <w:szCs w:val="20"/>
          <w:lang w:bidi="ar-SA"/>
        </w:rPr>
        <w:t> command removes empty directories.</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rmdir directories</w:t>
      </w:r>
    </w:p>
    <w:p>
      <w:pPr>
        <w:pStyle w:val="Normal"/>
        <w:shd w:val="clear" w:color="auto" w:fill="FFFFFF"/>
        <w:spacing w:lineRule="auto" w:line="240" w:before="0" w:after="367"/>
        <w:rPr>
          <w:rFonts w:ascii="open sans" w:hAnsi="open sans" w:eastAsia="Times New Roman" w:cs="Times New Roman"/>
          <w:color w:val="000000"/>
          <w:szCs w:val="20"/>
          <w:lang w:bidi="ar-SA"/>
        </w:rPr>
      </w:pPr>
      <w:r>
        <w:rPr>
          <w:rFonts w:eastAsia="Times New Roman" w:cs="Times New Roman" w:ascii="open sans" w:hAnsi="open sans"/>
          <w:color w:val="000000"/>
          <w:szCs w:val="20"/>
          <w:lang w:bidi="ar-SA"/>
        </w:rPr>
        <w:t>For example to remove the empty directory dir3, use the command below.</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cd /tmp</w:t>
      </w:r>
    </w:p>
    <w:p>
      <w:pPr>
        <w:pStyle w:val="Normal"/>
        <w:shd w:val="clear" w:color="auto" w:fill="DFE4E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nsolas"/>
          <w:color w:val="000000"/>
          <w:sz w:val="20"/>
          <w:szCs w:val="18"/>
          <w:lang w:bidi="ar-SA"/>
        </w:rPr>
      </w:pPr>
      <w:r>
        <w:rPr>
          <w:rFonts w:eastAsia="Times New Roman" w:cs="Consolas" w:ascii="Consolas" w:hAnsi="Consolas"/>
          <w:color w:val="000000"/>
          <w:sz w:val="20"/>
          <w:szCs w:val="18"/>
          <w:lang w:bidi="ar-SA"/>
        </w:rPr>
        <w:t>$ rmdir dir3</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Cs w:val="20"/>
          <w:lang w:bidi="ar-SA"/>
        </w:rPr>
        <w:t>To remove a directory in which you are currently working in, you must first change to its parent directory</w:t>
      </w:r>
      <w:r>
        <w:rPr>
          <w:rFonts w:eastAsia="Times New Roman" w:cs="Times New Roman" w:ascii="open sans" w:hAnsi="open sans"/>
          <w:color w:val="000000"/>
          <w:sz w:val="20"/>
          <w:szCs w:val="20"/>
          <w:lang w:bidi="ar-SA"/>
        </w:rPr>
        <w:t>.</w:t>
      </w:r>
    </w:p>
    <w:p>
      <w:pPr>
        <w:pStyle w:val="Heading1"/>
        <w:shd w:val="clear" w:color="auto" w:fill="FFFEFE"/>
        <w:spacing w:lineRule="atLeast" w:line="482"/>
        <w:rPr>
          <w:rFonts w:ascii="Arial" w:hAnsi="Arial" w:cs="Arial"/>
          <w:color w:val="00274C"/>
        </w:rPr>
      </w:pPr>
      <w:r>
        <w:rPr>
          <w:rFonts w:cs="Arial" w:ascii="Arial" w:hAnsi="Arial"/>
          <w:color w:val="00274C"/>
        </w:rPr>
      </w:r>
    </w:p>
    <w:p>
      <w:pPr>
        <w:pStyle w:val="Heading1"/>
        <w:shd w:val="clear" w:color="auto" w:fill="FFFEFE"/>
        <w:spacing w:lineRule="atLeast" w:line="482"/>
        <w:rPr>
          <w:rFonts w:ascii="Arial" w:hAnsi="Arial" w:cs="Arial"/>
          <w:color w:val="00274C"/>
        </w:rPr>
      </w:pPr>
      <w:r>
        <w:rPr>
          <w:rFonts w:cs="Arial" w:ascii="Arial" w:hAnsi="Arial"/>
          <w:color w:val="00274C"/>
        </w:rPr>
        <w:t>Create, Copy, Rename, and Remove Unix Files and Directories</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This document lists commands for creating, copying, renaming and removing Unix files and directories. It assumes you are using Unix on the ITS Login Service (login.itd.umich.edu). The instructions here apply to many other Unix machines; however, you may notice different behavior if you are not using the ITS Login Service.</w:t>
      </w:r>
    </w:p>
    <w:p>
      <w:pPr>
        <w:pStyle w:val="NormalWeb"/>
        <w:shd w:val="clear" w:color="auto" w:fill="FFFEFE"/>
        <w:spacing w:before="280" w:after="280"/>
        <w:rPr>
          <w:rFonts w:ascii="Arial" w:hAnsi="Arial" w:cs="Arial"/>
          <w:color w:val="333333"/>
          <w:sz w:val="21"/>
          <w:szCs w:val="21"/>
        </w:rPr>
      </w:pPr>
      <w:r>
        <w:rPr>
          <w:rFonts w:ascii="Helvetica" w:hAnsi="Helvetica"/>
          <w:b/>
          <w:bCs/>
          <w:color w:val="610B38"/>
          <w:sz w:val="38"/>
          <w:szCs w:val="38"/>
        </w:rPr>
        <w:t>Linux File System</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w:t>
      </w:r>
      <w:hyperlink r:id="rId3">
        <w:r>
          <w:rPr>
            <w:rStyle w:val="InternetLink"/>
            <w:rFonts w:ascii="Verdana" w:hAnsi="Verdana"/>
            <w:color w:val="008000"/>
            <w:sz w:val="19"/>
            <w:szCs w:val="17"/>
          </w:rPr>
          <w:t>Linux</w:t>
        </w:r>
      </w:hyperlink>
      <w:r>
        <w:rPr>
          <w:rFonts w:ascii="Verdana" w:hAnsi="Verdana"/>
          <w:color w:val="000000"/>
          <w:sz w:val="19"/>
          <w:szCs w:val="17"/>
        </w:rPr>
        <w:t> file system contains the following sections: A Linux file system is a structured collection of files on a disk drive or a partition. A partition is a segment of memory and contains some specific data. In our machine, there can be various partitions of the memory. Generally, every partition contains a file system.</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general-purpose computer system needs to store data systematically so that we can easily access the files in less time. It stores the data on hard disks (HDD) or some equivalent storage type. There may be below reasons for maintaining the file system:</w:t>
      </w:r>
    </w:p>
    <w:p>
      <w:pPr>
        <w:pStyle w:val="Normal"/>
        <w:numPr>
          <w:ilvl w:val="0"/>
          <w:numId w:val="21"/>
        </w:numPr>
        <w:shd w:val="clear" w:color="auto" w:fill="FFFFFF"/>
        <w:spacing w:lineRule="atLeast" w:line="275" w:before="52" w:after="0"/>
        <w:rPr>
          <w:rFonts w:ascii="Verdana" w:hAnsi="Verdana"/>
          <w:color w:val="000000"/>
          <w:sz w:val="19"/>
          <w:szCs w:val="17"/>
        </w:rPr>
      </w:pPr>
      <w:r>
        <w:rPr>
          <w:rFonts w:ascii="Verdana" w:hAnsi="Verdana"/>
          <w:color w:val="000000"/>
          <w:sz w:val="19"/>
          <w:szCs w:val="17"/>
        </w:rPr>
        <w:t>Primarily the computer saves data to the RAM storage; it may lose the data if it gets turned off. However, there is non-volatile RAM (Flash RAM and SSD) that is available to maintain the data after the power interruption.</w:t>
      </w:r>
    </w:p>
    <w:p>
      <w:pPr>
        <w:pStyle w:val="Normal"/>
        <w:numPr>
          <w:ilvl w:val="0"/>
          <w:numId w:val="21"/>
        </w:numPr>
        <w:shd w:val="clear" w:color="auto" w:fill="FFFFFF"/>
        <w:spacing w:lineRule="atLeast" w:line="275" w:before="52" w:afterAutospacing="1"/>
        <w:rPr>
          <w:rFonts w:ascii="Verdana" w:hAnsi="Verdana"/>
          <w:color w:val="000000"/>
          <w:sz w:val="19"/>
          <w:szCs w:val="17"/>
        </w:rPr>
      </w:pPr>
      <w:r>
        <w:rPr>
          <w:rFonts w:ascii="Verdana" w:hAnsi="Verdana"/>
          <w:color w:val="000000"/>
          <w:sz w:val="19"/>
          <w:szCs w:val="17"/>
        </w:rPr>
        <w:t>Data storage is preferred on hard drives as compared to standard RAM as RAM costs more than disk space. The hard disks costs are dropping gradually comparatively the RAM.</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r>
    </w:p>
    <w:p>
      <w:pPr>
        <w:pStyle w:val="Normal"/>
        <w:numPr>
          <w:ilvl w:val="0"/>
          <w:numId w:val="22"/>
        </w:numPr>
        <w:shd w:val="clear" w:color="auto" w:fill="FFFFFF"/>
        <w:spacing w:lineRule="atLeast" w:line="275" w:before="52" w:after="0"/>
        <w:rPr>
          <w:rFonts w:ascii="Verdana" w:hAnsi="Verdana"/>
          <w:color w:val="000000"/>
          <w:ins w:id="1" w:author="Unknown" w:date="0-00-00T00:00:00Z"/>
          <w:sz w:val="19"/>
          <w:szCs w:val="17"/>
        </w:rPr>
      </w:pPr>
      <w:ins w:id="0" w:author="Unknown" w:date="0-00-00T00:00:00Z">
        <w:r>
          <w:rPr>
            <w:rFonts w:ascii="Verdana" w:hAnsi="Verdana"/>
            <w:color w:val="000000"/>
            <w:sz w:val="19"/>
            <w:szCs w:val="17"/>
          </w:rPr>
          <w:t>The root directory (/)</w:t>
        </w:r>
      </w:ins>
    </w:p>
    <w:p>
      <w:pPr>
        <w:pStyle w:val="Normal"/>
        <w:numPr>
          <w:ilvl w:val="0"/>
          <w:numId w:val="22"/>
        </w:numPr>
        <w:shd w:val="clear" w:color="auto" w:fill="FFFFFF"/>
        <w:spacing w:lineRule="atLeast" w:line="275" w:before="52" w:after="0"/>
        <w:rPr>
          <w:rFonts w:ascii="Verdana" w:hAnsi="Verdana"/>
          <w:color w:val="000000"/>
          <w:ins w:id="3" w:author="Unknown" w:date="0-00-00T00:00:00Z"/>
          <w:sz w:val="19"/>
          <w:szCs w:val="17"/>
        </w:rPr>
      </w:pPr>
      <w:ins w:id="2" w:author="Unknown" w:date="0-00-00T00:00:00Z">
        <w:r>
          <w:rPr>
            <w:rFonts w:ascii="Verdana" w:hAnsi="Verdana"/>
            <w:color w:val="000000"/>
            <w:sz w:val="19"/>
            <w:szCs w:val="17"/>
          </w:rPr>
          <w:t>A specific data storage format (EXT3, EXT4, BTRFS, XFS and so on)</w:t>
        </w:r>
      </w:ins>
    </w:p>
    <w:p>
      <w:pPr>
        <w:pStyle w:val="Normal"/>
        <w:numPr>
          <w:ilvl w:val="0"/>
          <w:numId w:val="22"/>
        </w:numPr>
        <w:shd w:val="clear" w:color="auto" w:fill="FFFFFF"/>
        <w:spacing w:lineRule="atLeast" w:line="275" w:before="52" w:afterAutospacing="1"/>
        <w:rPr>
          <w:rFonts w:ascii="Verdana" w:hAnsi="Verdana"/>
          <w:color w:val="000000"/>
          <w:ins w:id="5" w:author="Unknown" w:date="0-00-00T00:00:00Z"/>
          <w:sz w:val="19"/>
          <w:szCs w:val="17"/>
        </w:rPr>
      </w:pPr>
      <w:ins w:id="4" w:author="Unknown" w:date="0-00-00T00:00:00Z">
        <w:r>
          <w:rPr>
            <w:rFonts w:ascii="Verdana" w:hAnsi="Verdana"/>
            <w:color w:val="000000"/>
            <w:sz w:val="19"/>
            <w:szCs w:val="17"/>
          </w:rPr>
          <w:t>A partition or logical volume having a particular file system.</w:t>
        </w:r>
      </w:ins>
    </w:p>
    <w:p>
      <w:pPr>
        <w:pStyle w:val="Heading2"/>
        <w:shd w:val="clear" w:color="auto" w:fill="FFFFFF"/>
        <w:spacing w:lineRule="atLeast" w:line="312" w:before="280" w:after="280"/>
        <w:rPr>
          <w:rFonts w:ascii="Helvetica" w:hAnsi="Helvetica"/>
          <w:b w:val="false"/>
          <w:b w:val="false"/>
          <w:bCs w:val="false"/>
          <w:color w:val="610B38"/>
          <w:ins w:id="7" w:author="Unknown" w:date="0-00-00T00:00:00Z"/>
          <w:sz w:val="33"/>
          <w:szCs w:val="33"/>
        </w:rPr>
      </w:pPr>
      <w:ins w:id="6" w:author="Unknown" w:date="0-00-00T00:00:00Z">
        <w:r>
          <w:rPr>
            <w:rFonts w:ascii="Helvetica" w:hAnsi="Helvetica"/>
            <w:b w:val="false"/>
            <w:bCs w:val="false"/>
            <w:color w:val="610B38"/>
            <w:sz w:val="33"/>
            <w:szCs w:val="33"/>
          </w:rPr>
          <w:t>What is the Linux File System?</w:t>
        </w:r>
      </w:ins>
    </w:p>
    <w:p>
      <w:pPr>
        <w:pStyle w:val="NormalWeb"/>
        <w:shd w:val="clear" w:color="auto" w:fill="FFFFFF"/>
        <w:spacing w:before="280" w:after="280"/>
        <w:rPr>
          <w:rFonts w:ascii="Verdana" w:hAnsi="Verdana"/>
          <w:color w:val="000000"/>
          <w:ins w:id="11" w:author="Unknown" w:date="0-00-00T00:00:00Z"/>
          <w:sz w:val="19"/>
          <w:szCs w:val="17"/>
        </w:rPr>
      </w:pPr>
      <w:ins w:id="8" w:author="Unknown" w:date="0-00-00T00:00:00Z">
        <w:r>
          <w:rPr>
            <w:rFonts w:ascii="Verdana" w:hAnsi="Verdana"/>
            <w:color w:val="000000"/>
            <w:sz w:val="19"/>
            <w:szCs w:val="17"/>
          </w:rPr>
          <w:t>Linux file system is generally a built-in layer of a </w:t>
        </w:r>
      </w:ins>
      <w:hyperlink r:id="rId4">
        <w:ins w:id="9" w:author="Unknown" w:date="0-00-00T00:00:00Z">
          <w:r>
            <w:rPr>
              <w:rStyle w:val="InternetLink"/>
              <w:rFonts w:ascii="Verdana" w:hAnsi="Verdana"/>
              <w:color w:val="008000"/>
              <w:sz w:val="19"/>
              <w:szCs w:val="17"/>
            </w:rPr>
            <w:t>Linux operating system</w:t>
          </w:r>
        </w:ins>
      </w:hyperlink>
      <w:ins w:id="10" w:author="Unknown" w:date="0-00-00T00:00:00Z">
        <w:r>
          <w:rPr>
            <w:rFonts w:ascii="Verdana" w:hAnsi="Verdana"/>
            <w:color w:val="000000"/>
            <w:sz w:val="19"/>
            <w:szCs w:val="17"/>
          </w:rPr>
          <w:t> used to handle the data management of the storage. It helps to arrange the file on the disk storage. It manages the file name, file size, creation date, and much more information about a file.</w:t>
        </w:r>
      </w:ins>
    </w:p>
    <w:p>
      <w:pPr>
        <w:pStyle w:val="NormalWeb"/>
        <w:shd w:val="clear" w:color="auto" w:fill="FFFFFF"/>
        <w:spacing w:before="280" w:after="280"/>
        <w:rPr>
          <w:rFonts w:ascii="Verdana" w:hAnsi="Verdana"/>
          <w:color w:val="000000"/>
          <w:ins w:id="13" w:author="Unknown" w:date="0-00-00T00:00:00Z"/>
          <w:sz w:val="19"/>
          <w:szCs w:val="17"/>
        </w:rPr>
      </w:pPr>
      <w:ins w:id="12" w:author="Unknown" w:date="0-00-00T00:00:00Z">
        <w:r>
          <w:rPr>
            <w:rFonts w:ascii="Verdana" w:hAnsi="Verdana"/>
            <w:color w:val="000000"/>
            <w:sz w:val="19"/>
            <w:szCs w:val="17"/>
          </w:rPr>
          <w:t>If we have an unsupported file format in our file system, we can download software to deal with it.</w:t>
        </w:r>
      </w:ins>
    </w:p>
    <w:p>
      <w:pPr>
        <w:pStyle w:val="Heading2"/>
        <w:shd w:val="clear" w:color="auto" w:fill="FFFFFF"/>
        <w:spacing w:lineRule="atLeast" w:line="312" w:before="280" w:after="280"/>
        <w:rPr>
          <w:rFonts w:ascii="Helvetica" w:hAnsi="Helvetica"/>
          <w:b w:val="false"/>
          <w:b w:val="false"/>
          <w:bCs w:val="false"/>
          <w:color w:val="610B38"/>
          <w:ins w:id="15" w:author="Unknown" w:date="0-00-00T00:00:00Z"/>
          <w:sz w:val="33"/>
          <w:szCs w:val="33"/>
        </w:rPr>
      </w:pPr>
      <w:ins w:id="14" w:author="Unknown" w:date="0-00-00T00:00:00Z">
        <w:r>
          <w:rPr>
            <w:rFonts w:ascii="Helvetica" w:hAnsi="Helvetica"/>
            <w:b w:val="false"/>
            <w:bCs w:val="false"/>
            <w:color w:val="610B38"/>
            <w:sz w:val="33"/>
            <w:szCs w:val="33"/>
          </w:rPr>
        </w:r>
      </w:ins>
    </w:p>
    <w:p>
      <w:pPr>
        <w:pStyle w:val="Heading2"/>
        <w:shd w:val="clear" w:color="auto" w:fill="FFFFFF"/>
        <w:spacing w:lineRule="atLeast" w:line="312" w:before="280" w:after="280"/>
        <w:rPr>
          <w:rFonts w:ascii="Helvetica" w:hAnsi="Helvetica"/>
          <w:b w:val="false"/>
          <w:b w:val="false"/>
          <w:bCs w:val="false"/>
          <w:color w:val="610B38"/>
          <w:ins w:id="17" w:author="Unknown" w:date="0-00-00T00:00:00Z"/>
          <w:sz w:val="33"/>
          <w:szCs w:val="33"/>
        </w:rPr>
      </w:pPr>
      <w:ins w:id="16" w:author="Unknown" w:date="0-00-00T00:00:00Z">
        <w:r>
          <w:rPr>
            <w:rFonts w:ascii="Helvetica" w:hAnsi="Helvetica"/>
            <w:b w:val="false"/>
            <w:bCs w:val="false"/>
            <w:color w:val="610B38"/>
            <w:sz w:val="33"/>
            <w:szCs w:val="33"/>
          </w:rPr>
          <w:t>Linux File System Structure</w:t>
        </w:r>
      </w:ins>
    </w:p>
    <w:p>
      <w:pPr>
        <w:pStyle w:val="NormalWeb"/>
        <w:shd w:val="clear" w:color="auto" w:fill="FFFFFF"/>
        <w:spacing w:before="280" w:after="280"/>
        <w:rPr>
          <w:rFonts w:ascii="Verdana" w:hAnsi="Verdana"/>
          <w:color w:val="000000"/>
          <w:ins w:id="19" w:author="Unknown" w:date="0-00-00T00:00:00Z"/>
          <w:sz w:val="19"/>
          <w:szCs w:val="17"/>
        </w:rPr>
      </w:pPr>
      <w:ins w:id="18" w:author="Unknown" w:date="0-00-00T00:00:00Z">
        <w:r>
          <w:rPr>
            <w:rFonts w:ascii="Verdana" w:hAnsi="Verdana"/>
            <w:color w:val="000000"/>
            <w:sz w:val="19"/>
            <w:szCs w:val="17"/>
          </w:rPr>
          <w:t>Linux file system has a hierarchal file structure as it contains a root directory and its subdirectories. All other directories can be accessed from the root directory. A partition usually has only one file system, but it may have more than one file system.</w:t>
        </w:r>
      </w:ins>
    </w:p>
    <w:p>
      <w:pPr>
        <w:pStyle w:val="NormalWeb"/>
        <w:shd w:val="clear" w:color="auto" w:fill="FFFFFF"/>
        <w:spacing w:before="280" w:after="280"/>
        <w:rPr>
          <w:rFonts w:ascii="Verdana" w:hAnsi="Verdana"/>
          <w:color w:val="000000"/>
          <w:ins w:id="21" w:author="Unknown" w:date="0-00-00T00:00:00Z"/>
          <w:sz w:val="19"/>
          <w:szCs w:val="17"/>
        </w:rPr>
      </w:pPr>
      <w:ins w:id="20" w:author="Unknown" w:date="0-00-00T00:00:00Z">
        <w:r>
          <w:rPr>
            <w:rFonts w:ascii="Verdana" w:hAnsi="Verdana"/>
            <w:color w:val="000000"/>
            <w:sz w:val="19"/>
            <w:szCs w:val="17"/>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 for the file name. It also defines the logical structure of files on a memory segment, such as the use of directories for organizing the specific files. Once a namespace is described, a Metadata description must be defined for that particular file.</w:t>
        </w:r>
      </w:ins>
    </w:p>
    <w:p>
      <w:pPr>
        <w:pStyle w:val="NormalWeb"/>
        <w:shd w:val="clear" w:color="auto" w:fill="FFFFFF"/>
        <w:spacing w:before="280" w:after="280"/>
        <w:rPr>
          <w:rFonts w:ascii="Verdana" w:hAnsi="Verdana"/>
          <w:color w:val="000000"/>
          <w:ins w:id="23" w:author="Unknown" w:date="0-00-00T00:00:00Z"/>
          <w:sz w:val="19"/>
          <w:szCs w:val="17"/>
        </w:rPr>
      </w:pPr>
      <w:ins w:id="22" w:author="Unknown" w:date="0-00-00T00:00:00Z">
        <w:r>
          <w:rPr>
            <w:rFonts w:ascii="Verdana" w:hAnsi="Verdana"/>
            <w:color w:val="000000"/>
            <w:sz w:val="19"/>
            <w:szCs w:val="17"/>
          </w:rPr>
          <w:t>The data structure needs to support a hierarchical directory structure; this structure is used to describe the available and used disk space for a particular block. It also has the other details about the files such as file size, date &amp; time of creation, update, and last modified.</w:t>
        </w:r>
      </w:ins>
    </w:p>
    <w:p>
      <w:pPr>
        <w:pStyle w:val="NormalWeb"/>
        <w:shd w:val="clear" w:color="auto" w:fill="FFFFFF"/>
        <w:spacing w:before="280" w:after="280"/>
        <w:rPr>
          <w:rFonts w:ascii="Verdana" w:hAnsi="Verdana"/>
          <w:color w:val="000000"/>
          <w:ins w:id="25" w:author="Unknown" w:date="0-00-00T00:00:00Z"/>
          <w:sz w:val="19"/>
          <w:szCs w:val="17"/>
        </w:rPr>
      </w:pPr>
      <w:ins w:id="24" w:author="Unknown" w:date="0-00-00T00:00:00Z">
        <w:r>
          <w:rPr>
            <w:rFonts w:ascii="Verdana" w:hAnsi="Verdana"/>
            <w:color w:val="000000"/>
            <w:sz w:val="19"/>
            <w:szCs w:val="17"/>
          </w:rPr>
          <w:t>Also, it stores advanced information about the section of the disk, such as partitions and volumes.</w:t>
        </w:r>
      </w:ins>
    </w:p>
    <w:p>
      <w:pPr>
        <w:pStyle w:val="NormalWeb"/>
        <w:shd w:val="clear" w:color="auto" w:fill="FFFFFF"/>
        <w:spacing w:before="280" w:after="280"/>
        <w:rPr>
          <w:rFonts w:ascii="Verdana" w:hAnsi="Verdana"/>
          <w:color w:val="000000"/>
          <w:ins w:id="27" w:author="Unknown" w:date="0-00-00T00:00:00Z"/>
          <w:sz w:val="19"/>
          <w:szCs w:val="17"/>
        </w:rPr>
      </w:pPr>
      <w:ins w:id="26" w:author="Unknown" w:date="0-00-00T00:00:00Z">
        <w:r>
          <w:rPr>
            <w:rFonts w:ascii="Verdana" w:hAnsi="Verdana"/>
            <w:color w:val="000000"/>
            <w:sz w:val="19"/>
            <w:szCs w:val="17"/>
          </w:rPr>
          <w:t>The advanced data and the structures that it represents contain the information about the file system stored on the drive; it is distinct and independent of the file system metadata.</w:t>
        </w:r>
      </w:ins>
    </w:p>
    <w:p>
      <w:pPr>
        <w:pStyle w:val="NormalWeb"/>
        <w:shd w:val="clear" w:color="auto" w:fill="FFFFFF"/>
        <w:spacing w:before="280" w:after="280"/>
        <w:rPr>
          <w:rFonts w:ascii="Verdana" w:hAnsi="Verdana"/>
          <w:color w:val="000000"/>
          <w:ins w:id="29" w:author="Unknown" w:date="0-00-00T00:00:00Z"/>
          <w:sz w:val="19"/>
          <w:szCs w:val="17"/>
        </w:rPr>
      </w:pPr>
      <w:ins w:id="28" w:author="Unknown" w:date="0-00-00T00:00:00Z">
        <w:r>
          <w:rPr>
            <w:rFonts w:ascii="Verdana" w:hAnsi="Verdana"/>
            <w:color w:val="000000"/>
            <w:sz w:val="19"/>
            <w:szCs w:val="17"/>
          </w:rPr>
          <w:t>Linux file system contains two-part file system software implementation architecture. Consider the below image:</w:t>
        </w:r>
      </w:ins>
    </w:p>
    <w:p>
      <w:pPr>
        <w:pStyle w:val="Normal"/>
        <w:rPr>
          <w:rFonts w:ascii="Times New Roman" w:hAnsi="Times New Roman"/>
          <w:ins w:id="30" w:author="Unknown" w:date="0-00-00T00:00:00Z"/>
          <w:sz w:val="24"/>
          <w:szCs w:val="24"/>
        </w:rPr>
      </w:pPr>
      <w:r>
        <w:rPr/>
        <w:drawing>
          <wp:inline distT="0" distB="0" distL="0" distR="0">
            <wp:extent cx="4763135" cy="3084195"/>
            <wp:effectExtent l="0" t="0" r="0" b="0"/>
            <wp:docPr id="1" name="Picture 1"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ux File System"/>
                    <pic:cNvPicPr>
                      <a:picLocks noChangeAspect="1" noChangeArrowheads="1"/>
                    </pic:cNvPicPr>
                  </pic:nvPicPr>
                  <pic:blipFill>
                    <a:blip r:embed="rId5"/>
                    <a:stretch>
                      <a:fillRect/>
                    </a:stretch>
                  </pic:blipFill>
                  <pic:spPr bwMode="auto">
                    <a:xfrm>
                      <a:off x="0" y="0"/>
                      <a:ext cx="4763135" cy="3084195"/>
                    </a:xfrm>
                    <a:prstGeom prst="rect">
                      <a:avLst/>
                    </a:prstGeom>
                  </pic:spPr>
                </pic:pic>
              </a:graphicData>
            </a:graphic>
          </wp:inline>
        </w:drawing>
      </w:r>
    </w:p>
    <w:p>
      <w:pPr>
        <w:pStyle w:val="NormalWeb"/>
        <w:shd w:val="clear" w:color="auto" w:fill="FFFFFF"/>
        <w:spacing w:before="280" w:after="280"/>
        <w:rPr>
          <w:rFonts w:ascii="Verdana" w:hAnsi="Verdana"/>
          <w:color w:val="000000"/>
          <w:ins w:id="34" w:author="Unknown" w:date="0-00-00T00:00:00Z"/>
          <w:sz w:val="19"/>
          <w:szCs w:val="17"/>
        </w:rPr>
      </w:pPr>
      <w:ins w:id="31" w:author="Unknown" w:date="0-00-00T00:00:00Z">
        <w:r>
          <w:rPr>
            <w:rFonts w:ascii="Verdana" w:hAnsi="Verdana"/>
            <w:color w:val="000000"/>
            <w:sz w:val="19"/>
            <w:szCs w:val="17"/>
          </w:rPr>
          <w:t>The file system requires an API (Application programming interface) to access the function calls to interact with file system components like files and directories. </w:t>
        </w:r>
      </w:ins>
      <w:hyperlink r:id="rId6">
        <w:ins w:id="32" w:author="Unknown" w:date="0-00-00T00:00:00Z">
          <w:r>
            <w:rPr>
              <w:rStyle w:val="InternetLink"/>
              <w:rFonts w:ascii="Verdana" w:hAnsi="Verdana"/>
              <w:color w:val="008000"/>
              <w:sz w:val="19"/>
              <w:szCs w:val="17"/>
            </w:rPr>
            <w:t>API</w:t>
          </w:r>
        </w:ins>
      </w:hyperlink>
      <w:ins w:id="33" w:author="Unknown" w:date="0-00-00T00:00:00Z">
        <w:r>
          <w:rPr>
            <w:rFonts w:ascii="Verdana" w:hAnsi="Verdana"/>
            <w:color w:val="000000"/>
            <w:sz w:val="19"/>
            <w:szCs w:val="17"/>
          </w:rPr>
          <w:t> facilitates tasks such as creating, deleting, and copying the files. It facilitates an algorithm that defines the arrangement of files on a file system.</w:t>
        </w:r>
      </w:ins>
    </w:p>
    <w:p>
      <w:pPr>
        <w:pStyle w:val="NormalWeb"/>
        <w:shd w:val="clear" w:color="auto" w:fill="FFFFFF"/>
        <w:spacing w:before="280" w:after="280"/>
        <w:rPr>
          <w:rFonts w:ascii="Verdana" w:hAnsi="Verdana"/>
          <w:color w:val="000000"/>
          <w:ins w:id="38" w:author="Unknown" w:date="0-00-00T00:00:00Z"/>
          <w:sz w:val="19"/>
          <w:szCs w:val="17"/>
        </w:rPr>
      </w:pPr>
      <w:ins w:id="35" w:author="Unknown" w:date="0-00-00T00:00:00Z">
        <w:r>
          <w:rPr>
            <w:rFonts w:ascii="Verdana" w:hAnsi="Verdana"/>
            <w:color w:val="000000"/>
            <w:sz w:val="19"/>
            <w:szCs w:val="17"/>
          </w:rPr>
          <w:t>The first two parts of the given file system together called a </w:t>
        </w:r>
      </w:ins>
      <w:ins w:id="36" w:author="Unknown" w:date="0-00-00T00:00:00Z">
        <w:r>
          <w:rPr>
            <w:rStyle w:val="Strong"/>
            <w:rFonts w:ascii="Verdana" w:hAnsi="Verdana"/>
            <w:color w:val="000000"/>
            <w:sz w:val="19"/>
            <w:szCs w:val="17"/>
          </w:rPr>
          <w:t>Linux virtual file system</w:t>
        </w:r>
      </w:ins>
      <w:ins w:id="37" w:author="Unknown" w:date="0-00-00T00:00:00Z">
        <w:r>
          <w:rPr>
            <w:rFonts w:ascii="Verdana" w:hAnsi="Verdana"/>
            <w:color w:val="000000"/>
            <w:sz w:val="19"/>
            <w:szCs w:val="17"/>
          </w:rPr>
          <w:t>. It provides a single set of commands for the kernel and developers to access the file system. This virtual file system requires the specific system driver to give an interface to the file system.</w:t>
        </w:r>
      </w:ins>
    </w:p>
    <w:p>
      <w:pPr>
        <w:pStyle w:val="Heading2"/>
        <w:shd w:val="clear" w:color="auto" w:fill="FFFFFF"/>
        <w:spacing w:lineRule="atLeast" w:line="312" w:before="280" w:after="280"/>
        <w:rPr>
          <w:rFonts w:ascii="Helvetica" w:hAnsi="Helvetica"/>
          <w:b w:val="false"/>
          <w:b w:val="false"/>
          <w:bCs w:val="false"/>
          <w:color w:val="610B38"/>
          <w:ins w:id="40" w:author="Unknown" w:date="0-00-00T00:00:00Z"/>
          <w:sz w:val="33"/>
          <w:szCs w:val="33"/>
        </w:rPr>
      </w:pPr>
      <w:ins w:id="39" w:author="Unknown" w:date="0-00-00T00:00:00Z">
        <w:r>
          <w:rPr>
            <w:rFonts w:ascii="Helvetica" w:hAnsi="Helvetica"/>
            <w:b w:val="false"/>
            <w:bCs w:val="false"/>
            <w:color w:val="610B38"/>
            <w:sz w:val="33"/>
            <w:szCs w:val="33"/>
          </w:rPr>
          <w:t>Linux File System Features</w:t>
        </w:r>
      </w:ins>
    </w:p>
    <w:p>
      <w:pPr>
        <w:pStyle w:val="NormalWeb"/>
        <w:shd w:val="clear" w:color="auto" w:fill="FFFFFF"/>
        <w:spacing w:before="280" w:after="280"/>
        <w:rPr>
          <w:rFonts w:ascii="Verdana" w:hAnsi="Verdana"/>
          <w:color w:val="000000"/>
          <w:ins w:id="44" w:author="Unknown" w:date="0-00-00T00:00:00Z"/>
          <w:sz w:val="19"/>
          <w:szCs w:val="17"/>
        </w:rPr>
      </w:pPr>
      <w:ins w:id="41" w:author="Unknown" w:date="0-00-00T00:00:00Z">
        <w:r>
          <w:rPr>
            <w:rFonts w:ascii="Verdana" w:hAnsi="Verdana"/>
            <w:color w:val="000000"/>
            <w:sz w:val="19"/>
            <w:szCs w:val="17"/>
          </w:rPr>
          <w:t>In Linux, the file system creates a tree structure. All the files are arranged as a tree and its branches. The topmost directory called the </w:t>
        </w:r>
      </w:ins>
      <w:ins w:id="42" w:author="Unknown" w:date="0-00-00T00:00:00Z">
        <w:r>
          <w:rPr>
            <w:rStyle w:val="Strong"/>
            <w:rFonts w:ascii="Verdana" w:hAnsi="Verdana"/>
            <w:color w:val="000000"/>
            <w:sz w:val="19"/>
            <w:szCs w:val="17"/>
          </w:rPr>
          <w:t>root (/) directory</w:t>
        </w:r>
      </w:ins>
      <w:ins w:id="43" w:author="Unknown" w:date="0-00-00T00:00:00Z">
        <w:r>
          <w:rPr>
            <w:rFonts w:ascii="Verdana" w:hAnsi="Verdana"/>
            <w:color w:val="000000"/>
            <w:sz w:val="19"/>
            <w:szCs w:val="17"/>
          </w:rPr>
          <w:t>. All other directories in Linux can be accessed from the root directory.</w:t>
        </w:r>
      </w:ins>
    </w:p>
    <w:p>
      <w:pPr>
        <w:pStyle w:val="NormalWeb"/>
        <w:shd w:val="clear" w:color="auto" w:fill="FFFFFF"/>
        <w:spacing w:before="280" w:after="280"/>
        <w:rPr>
          <w:rFonts w:ascii="Verdana" w:hAnsi="Verdana"/>
          <w:color w:val="000000"/>
          <w:ins w:id="48" w:author="Unknown" w:date="0-00-00T00:00:00Z"/>
          <w:sz w:val="19"/>
          <w:szCs w:val="17"/>
        </w:rPr>
      </w:pPr>
      <w:ins w:id="45" w:author="Unknown" w:date="0-00-00T00:00:00Z">
        <w:r>
          <w:rPr>
            <w:rFonts w:ascii="Verdana" w:hAnsi="Verdana"/>
            <w:color w:val="000000"/>
            <w:sz w:val="19"/>
            <w:szCs w:val="17"/>
          </w:rPr>
          <w:t>Some key </w:t>
        </w:r>
      </w:ins>
      <w:hyperlink r:id="rId7">
        <w:ins w:id="46" w:author="Unknown" w:date="0-00-00T00:00:00Z">
          <w:r>
            <w:rPr>
              <w:rStyle w:val="InternetLink"/>
              <w:rFonts w:ascii="Verdana" w:hAnsi="Verdana"/>
              <w:color w:val="008000"/>
              <w:sz w:val="19"/>
              <w:szCs w:val="17"/>
            </w:rPr>
            <w:t>features of Linux</w:t>
          </w:r>
        </w:ins>
      </w:hyperlink>
      <w:ins w:id="47" w:author="Unknown" w:date="0-00-00T00:00:00Z">
        <w:r>
          <w:rPr>
            <w:rFonts w:ascii="Verdana" w:hAnsi="Verdana"/>
            <w:color w:val="000000"/>
            <w:sz w:val="19"/>
            <w:szCs w:val="17"/>
          </w:rPr>
          <w:t> file system are as following:</w:t>
        </w:r>
      </w:ins>
    </w:p>
    <w:p>
      <w:pPr>
        <w:pStyle w:val="Normal"/>
        <w:numPr>
          <w:ilvl w:val="0"/>
          <w:numId w:val="23"/>
        </w:numPr>
        <w:shd w:val="clear" w:color="auto" w:fill="FFFFFF"/>
        <w:spacing w:lineRule="atLeast" w:line="275" w:before="52" w:after="0"/>
        <w:rPr>
          <w:rFonts w:ascii="Verdana" w:hAnsi="Verdana"/>
          <w:color w:val="000000"/>
          <w:ins w:id="51" w:author="Unknown" w:date="0-00-00T00:00:00Z"/>
          <w:sz w:val="19"/>
          <w:szCs w:val="17"/>
        </w:rPr>
      </w:pPr>
      <w:ins w:id="49" w:author="Unknown" w:date="0-00-00T00:00:00Z">
        <w:r>
          <w:rPr>
            <w:rStyle w:val="Strong"/>
            <w:rFonts w:ascii="Verdana" w:hAnsi="Verdana"/>
            <w:color w:val="000000"/>
            <w:sz w:val="19"/>
            <w:szCs w:val="17"/>
          </w:rPr>
          <w:t>Specifying paths:</w:t>
        </w:r>
      </w:ins>
      <w:ins w:id="50" w:author="Unknown" w:date="0-00-00T00:00:00Z">
        <w:r>
          <w:rPr>
            <w:rFonts w:ascii="Verdana" w:hAnsi="Verdana"/>
            <w:color w:val="000000"/>
            <w:sz w:val="19"/>
            <w:szCs w:val="17"/>
          </w:rPr>
          <w:t> Linux does not use the backslash (\) to separate the components; it uses forward slash (/) as an alternative. For example, as in Windows, the data may be stored in C:\ My Documents\ Work, whereas, in Linux, it would be stored in /home/ My Document/ Work.</w:t>
        </w:r>
      </w:ins>
    </w:p>
    <w:p>
      <w:pPr>
        <w:pStyle w:val="Normal"/>
        <w:numPr>
          <w:ilvl w:val="0"/>
          <w:numId w:val="23"/>
        </w:numPr>
        <w:shd w:val="clear" w:color="auto" w:fill="FFFFFF"/>
        <w:spacing w:lineRule="atLeast" w:line="275" w:before="52" w:after="0"/>
        <w:rPr>
          <w:rFonts w:ascii="Verdana" w:hAnsi="Verdana"/>
          <w:color w:val="000000"/>
          <w:ins w:id="54" w:author="Unknown" w:date="0-00-00T00:00:00Z"/>
          <w:sz w:val="19"/>
          <w:szCs w:val="17"/>
        </w:rPr>
      </w:pPr>
      <w:ins w:id="52" w:author="Unknown" w:date="0-00-00T00:00:00Z">
        <w:r>
          <w:rPr>
            <w:rStyle w:val="Strong"/>
            <w:rFonts w:ascii="Verdana" w:hAnsi="Verdana"/>
            <w:color w:val="000000"/>
            <w:sz w:val="19"/>
            <w:szCs w:val="17"/>
          </w:rPr>
          <w:t>Partition, Directories, and Drives:</w:t>
        </w:r>
      </w:ins>
      <w:ins w:id="53" w:author="Unknown" w:date="0-00-00T00:00:00Z">
        <w:r>
          <w:rPr>
            <w:rFonts w:ascii="Verdana" w:hAnsi="Verdana"/>
            <w:color w:val="000000"/>
            <w:sz w:val="19"/>
            <w:szCs w:val="17"/>
          </w:rPr>
          <w:t> Linux does not use drive letters to organize the drive as Windows does. In Linux, we cannot tell whether we are addressing a partition, a network device, or an "ordinary" directory and a Drive.</w:t>
        </w:r>
      </w:ins>
    </w:p>
    <w:p>
      <w:pPr>
        <w:pStyle w:val="Normal"/>
        <w:numPr>
          <w:ilvl w:val="0"/>
          <w:numId w:val="23"/>
        </w:numPr>
        <w:shd w:val="clear" w:color="auto" w:fill="FFFFFF"/>
        <w:spacing w:lineRule="atLeast" w:line="275" w:before="52" w:after="0"/>
        <w:rPr>
          <w:rFonts w:ascii="Verdana" w:hAnsi="Verdana"/>
          <w:color w:val="000000"/>
          <w:ins w:id="57" w:author="Unknown" w:date="0-00-00T00:00:00Z"/>
          <w:sz w:val="19"/>
          <w:szCs w:val="17"/>
        </w:rPr>
      </w:pPr>
      <w:ins w:id="55" w:author="Unknown" w:date="0-00-00T00:00:00Z">
        <w:r>
          <w:rPr>
            <w:rStyle w:val="Strong"/>
            <w:rFonts w:ascii="Verdana" w:hAnsi="Verdana"/>
            <w:color w:val="000000"/>
            <w:sz w:val="19"/>
            <w:szCs w:val="17"/>
          </w:rPr>
          <w:t>Case Sensitivity:</w:t>
        </w:r>
      </w:ins>
      <w:ins w:id="56" w:author="Unknown" w:date="0-00-00T00:00:00Z">
        <w:r>
          <w:rPr>
            <w:rFonts w:ascii="Verdana" w:hAnsi="Verdana"/>
            <w:color w:val="000000"/>
            <w:sz w:val="19"/>
            <w:szCs w:val="17"/>
          </w:rPr>
          <w:t> Linux file system is case sensitive. It distinguishes between lowercase and uppercase file names. Such as, there is a difference between test.txt and Test.txt in Linux. This rule is also applied for directories and Linux commands.</w:t>
        </w:r>
      </w:ins>
    </w:p>
    <w:p>
      <w:pPr>
        <w:pStyle w:val="Normal"/>
        <w:numPr>
          <w:ilvl w:val="0"/>
          <w:numId w:val="23"/>
        </w:numPr>
        <w:shd w:val="clear" w:color="auto" w:fill="FFFFFF"/>
        <w:spacing w:lineRule="atLeast" w:line="275" w:before="52" w:after="0"/>
        <w:rPr>
          <w:rFonts w:ascii="Verdana" w:hAnsi="Verdana"/>
          <w:color w:val="000000"/>
          <w:ins w:id="60" w:author="Unknown" w:date="0-00-00T00:00:00Z"/>
          <w:sz w:val="19"/>
          <w:szCs w:val="17"/>
        </w:rPr>
      </w:pPr>
      <w:ins w:id="58" w:author="Unknown" w:date="0-00-00T00:00:00Z">
        <w:r>
          <w:rPr>
            <w:rStyle w:val="Strong"/>
            <w:rFonts w:ascii="Verdana" w:hAnsi="Verdana"/>
            <w:color w:val="000000"/>
            <w:sz w:val="19"/>
            <w:szCs w:val="17"/>
          </w:rPr>
          <w:t>File Extensions:</w:t>
        </w:r>
      </w:ins>
      <w:ins w:id="59" w:author="Unknown" w:date="0-00-00T00:00:00Z">
        <w:r>
          <w:rPr>
            <w:rFonts w:ascii="Verdana" w:hAnsi="Verdana"/>
            <w:color w:val="000000"/>
            <w:sz w:val="19"/>
            <w:szCs w:val="17"/>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ins>
    </w:p>
    <w:p>
      <w:pPr>
        <w:pStyle w:val="Normal"/>
        <w:numPr>
          <w:ilvl w:val="0"/>
          <w:numId w:val="23"/>
        </w:numPr>
        <w:shd w:val="clear" w:color="auto" w:fill="FFFFFF"/>
        <w:spacing w:lineRule="atLeast" w:line="275" w:before="52" w:afterAutospacing="1"/>
        <w:rPr>
          <w:rFonts w:ascii="Verdana" w:hAnsi="Verdana"/>
          <w:color w:val="000000"/>
          <w:ins w:id="63" w:author="Unknown" w:date="0-00-00T00:00:00Z"/>
          <w:sz w:val="19"/>
          <w:szCs w:val="17"/>
        </w:rPr>
      </w:pPr>
      <w:ins w:id="61" w:author="Unknown" w:date="0-00-00T00:00:00Z">
        <w:r>
          <w:rPr>
            <w:rStyle w:val="Strong"/>
            <w:rFonts w:ascii="Verdana" w:hAnsi="Verdana"/>
            <w:color w:val="000000"/>
            <w:sz w:val="19"/>
            <w:szCs w:val="17"/>
          </w:rPr>
          <w:t>Hidden files:</w:t>
        </w:r>
      </w:ins>
      <w:ins w:id="62" w:author="Unknown" w:date="0-00-00T00:00:00Z">
        <w:r>
          <w:rPr>
            <w:rFonts w:ascii="Verdana" w:hAnsi="Verdana"/>
            <w:color w:val="000000"/>
            <w:sz w:val="19"/>
            <w:szCs w:val="17"/>
          </w:rPr>
          <w:t> Linux distinguishes between standard files and hidden files, mostly the configuration files are hidden in Linux OS. Usually, we don't need to access or read the hidden files. The hidden files in Linux are represented by a dot (.) before the file name (e.g., .ignore). To access the files, we need to change the view in the file manager or need to use a specific command in the shell.</w:t>
        </w:r>
      </w:ins>
    </w:p>
    <w:p>
      <w:pPr>
        <w:pStyle w:val="Heading2"/>
        <w:shd w:val="clear" w:color="auto" w:fill="FFFFFF"/>
        <w:spacing w:lineRule="atLeast" w:line="312" w:before="280" w:after="280"/>
        <w:rPr>
          <w:rFonts w:ascii="Helvetica" w:hAnsi="Helvetica"/>
          <w:b w:val="false"/>
          <w:b w:val="false"/>
          <w:bCs w:val="false"/>
          <w:color w:val="610B38"/>
          <w:ins w:id="65" w:author="Unknown" w:date="0-00-00T00:00:00Z"/>
          <w:sz w:val="35"/>
          <w:szCs w:val="33"/>
        </w:rPr>
      </w:pPr>
      <w:ins w:id="64" w:author="Unknown" w:date="0-00-00T00:00:00Z">
        <w:r>
          <w:rPr>
            <w:rFonts w:ascii="Helvetica" w:hAnsi="Helvetica"/>
            <w:b w:val="false"/>
            <w:bCs w:val="false"/>
            <w:color w:val="610B38"/>
            <w:sz w:val="35"/>
            <w:szCs w:val="33"/>
          </w:rPr>
          <w:t>Types of Linux File System</w:t>
        </w:r>
      </w:ins>
    </w:p>
    <w:p>
      <w:pPr>
        <w:pStyle w:val="NormalWeb"/>
        <w:shd w:val="clear" w:color="auto" w:fill="FFFFFF"/>
        <w:spacing w:before="280" w:after="280"/>
        <w:rPr>
          <w:rFonts w:ascii="Verdana" w:hAnsi="Verdana"/>
          <w:color w:val="000000"/>
          <w:ins w:id="71" w:author="Unknown" w:date="0-00-00T00:00:00Z"/>
          <w:sz w:val="19"/>
          <w:szCs w:val="17"/>
        </w:rPr>
      </w:pPr>
      <w:ins w:id="66" w:author="Unknown" w:date="0-00-00T00:00:00Z">
        <w:r>
          <w:rPr>
            <w:rFonts w:ascii="Verdana" w:hAnsi="Verdana"/>
            <w:color w:val="000000"/>
            <w:sz w:val="19"/>
            <w:szCs w:val="17"/>
          </w:rPr>
          <w:t>When we install the Linux operating system, Linux offers many file systems such as </w:t>
        </w:r>
      </w:ins>
      <w:ins w:id="67" w:author="Unknown" w:date="0-00-00T00:00:00Z">
        <w:r>
          <w:rPr>
            <w:rStyle w:val="Strong"/>
            <w:rFonts w:ascii="Verdana" w:hAnsi="Verdana"/>
            <w:color w:val="000000"/>
            <w:sz w:val="19"/>
            <w:szCs w:val="17"/>
          </w:rPr>
          <w:t>Ext, Ext2, Ext3, Ext4, JFS, ReiserFS, XFS, btrfs,</w:t>
        </w:r>
      </w:ins>
      <w:ins w:id="68" w:author="Unknown" w:date="0-00-00T00:00:00Z">
        <w:r>
          <w:rPr>
            <w:rFonts w:ascii="Verdana" w:hAnsi="Verdana"/>
            <w:color w:val="000000"/>
            <w:sz w:val="19"/>
            <w:szCs w:val="17"/>
          </w:rPr>
          <w:t> and </w:t>
        </w:r>
      </w:ins>
      <w:ins w:id="69" w:author="Unknown" w:date="0-00-00T00:00:00Z">
        <w:r>
          <w:rPr>
            <w:rStyle w:val="Strong"/>
            <w:rFonts w:ascii="Verdana" w:hAnsi="Verdana"/>
            <w:color w:val="000000"/>
            <w:sz w:val="19"/>
            <w:szCs w:val="17"/>
          </w:rPr>
          <w:t>swap</w:t>
        </w:r>
      </w:ins>
      <w:ins w:id="70" w:author="Unknown" w:date="0-00-00T00:00:00Z">
        <w:r>
          <w:rPr>
            <w:rFonts w:ascii="Verdana" w:hAnsi="Verdana"/>
            <w:color w:val="000000"/>
            <w:sz w:val="19"/>
            <w:szCs w:val="17"/>
          </w:rPr>
          <w:t>.</w:t>
        </w:r>
      </w:ins>
    </w:p>
    <w:p>
      <w:pPr>
        <w:pStyle w:val="Normal"/>
        <w:rPr>
          <w:rFonts w:ascii="Times New Roman" w:hAnsi="Times New Roman"/>
          <w:ins w:id="72" w:author="Unknown" w:date="0-00-00T00:00:00Z"/>
          <w:sz w:val="24"/>
          <w:szCs w:val="24"/>
        </w:rPr>
      </w:pPr>
      <w:r>
        <w:rPr/>
        <w:drawing>
          <wp:inline distT="0" distB="0" distL="0" distR="0">
            <wp:extent cx="4347210" cy="3474720"/>
            <wp:effectExtent l="0" t="0" r="0" b="0"/>
            <wp:docPr id="2" name="Picture 2"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ux File System"/>
                    <pic:cNvPicPr>
                      <a:picLocks noChangeAspect="1" noChangeArrowheads="1"/>
                    </pic:cNvPicPr>
                  </pic:nvPicPr>
                  <pic:blipFill>
                    <a:blip r:embed="rId8"/>
                    <a:stretch>
                      <a:fillRect/>
                    </a:stretch>
                  </pic:blipFill>
                  <pic:spPr bwMode="auto">
                    <a:xfrm>
                      <a:off x="0" y="0"/>
                      <a:ext cx="4347210" cy="3474720"/>
                    </a:xfrm>
                    <a:prstGeom prst="rect">
                      <a:avLst/>
                    </a:prstGeom>
                  </pic:spPr>
                </pic:pic>
              </a:graphicData>
            </a:graphic>
          </wp:inline>
        </w:drawing>
      </w:r>
    </w:p>
    <w:p>
      <w:pPr>
        <w:pStyle w:val="NormalWeb"/>
        <w:shd w:val="clear" w:color="auto" w:fill="FFFFFF"/>
        <w:spacing w:before="280" w:after="280"/>
        <w:rPr>
          <w:rFonts w:ascii="Verdana" w:hAnsi="Verdana"/>
          <w:color w:val="000000"/>
          <w:ins w:id="74" w:author="Unknown" w:date="0-00-00T00:00:00Z"/>
          <w:sz w:val="19"/>
          <w:szCs w:val="17"/>
        </w:rPr>
      </w:pPr>
      <w:ins w:id="73" w:author="Unknown" w:date="0-00-00T00:00:00Z">
        <w:r>
          <w:rPr>
            <w:rFonts w:ascii="Verdana" w:hAnsi="Verdana"/>
            <w:color w:val="000000"/>
            <w:sz w:val="19"/>
            <w:szCs w:val="17"/>
          </w:rPr>
          <w:t>Let's understand each of these file systems in detail:</w:t>
        </w:r>
      </w:ins>
    </w:p>
    <w:p>
      <w:pPr>
        <w:pStyle w:val="Heading3"/>
        <w:shd w:val="clear" w:color="auto" w:fill="FFFFFF"/>
        <w:spacing w:lineRule="atLeast" w:line="312"/>
        <w:rPr>
          <w:rFonts w:ascii="Helvetica" w:hAnsi="Helvetica"/>
          <w:b w:val="false"/>
          <w:b w:val="false"/>
          <w:bCs w:val="false"/>
          <w:color w:val="610B4B"/>
          <w:ins w:id="76" w:author="Unknown" w:date="0-00-00T00:00:00Z"/>
          <w:sz w:val="28"/>
          <w:szCs w:val="28"/>
        </w:rPr>
      </w:pPr>
      <w:ins w:id="75" w:author="Unknown" w:date="0-00-00T00:00:00Z">
        <w:r>
          <w:rPr>
            <w:rFonts w:ascii="Helvetica" w:hAnsi="Helvetica"/>
            <w:b w:val="false"/>
            <w:bCs w:val="false"/>
            <w:color w:val="610B4B"/>
            <w:sz w:val="28"/>
            <w:szCs w:val="28"/>
          </w:rPr>
          <w:t>1. Ext, Ext2, Ext3 and Ext4 file system</w:t>
        </w:r>
      </w:ins>
    </w:p>
    <w:p>
      <w:pPr>
        <w:pStyle w:val="NormalWeb"/>
        <w:shd w:val="clear" w:color="auto" w:fill="FFFFFF"/>
        <w:spacing w:before="280" w:after="280"/>
        <w:rPr>
          <w:rFonts w:ascii="Verdana" w:hAnsi="Verdana"/>
          <w:color w:val="000000"/>
          <w:ins w:id="82" w:author="Unknown" w:date="0-00-00T00:00:00Z"/>
          <w:sz w:val="19"/>
          <w:szCs w:val="17"/>
        </w:rPr>
      </w:pPr>
      <w:ins w:id="77" w:author="Unknown" w:date="0-00-00T00:00:00Z">
        <w:r>
          <w:rPr>
            <w:rFonts w:ascii="Verdana" w:hAnsi="Verdana"/>
            <w:color w:val="000000"/>
            <w:sz w:val="19"/>
            <w:szCs w:val="17"/>
          </w:rPr>
          <w:t>The file system Ext stands for </w:t>
        </w:r>
      </w:ins>
      <w:ins w:id="78" w:author="Unknown" w:date="0-00-00T00:00:00Z">
        <w:r>
          <w:rPr>
            <w:rStyle w:val="Strong"/>
            <w:rFonts w:ascii="Verdana" w:hAnsi="Verdana"/>
            <w:color w:val="000000"/>
            <w:sz w:val="19"/>
            <w:szCs w:val="17"/>
          </w:rPr>
          <w:t>Extended File System</w:t>
        </w:r>
      </w:ins>
      <w:ins w:id="79" w:author="Unknown" w:date="0-00-00T00:00:00Z">
        <w:r>
          <w:rPr>
            <w:rFonts w:ascii="Verdana" w:hAnsi="Verdana"/>
            <w:color w:val="000000"/>
            <w:sz w:val="19"/>
            <w:szCs w:val="17"/>
          </w:rPr>
          <w:t>. It was primarily developed for </w:t>
        </w:r>
      </w:ins>
      <w:ins w:id="80" w:author="Unknown" w:date="0-00-00T00:00:00Z">
        <w:r>
          <w:rPr>
            <w:rStyle w:val="Strong"/>
            <w:rFonts w:ascii="Verdana" w:hAnsi="Verdana"/>
            <w:color w:val="000000"/>
            <w:sz w:val="19"/>
            <w:szCs w:val="17"/>
          </w:rPr>
          <w:t>MINIX OS</w:t>
        </w:r>
      </w:ins>
      <w:ins w:id="81" w:author="Unknown" w:date="0-00-00T00:00:00Z">
        <w:r>
          <w:rPr>
            <w:rFonts w:ascii="Verdana" w:hAnsi="Verdana"/>
            <w:color w:val="000000"/>
            <w:sz w:val="19"/>
            <w:szCs w:val="17"/>
          </w:rPr>
          <w:t>. The Ext file system is an older version, and is no longer used due to some limitations.</w:t>
        </w:r>
      </w:ins>
    </w:p>
    <w:p>
      <w:pPr>
        <w:pStyle w:val="NormalWeb"/>
        <w:shd w:val="clear" w:color="auto" w:fill="FFFFFF"/>
        <w:spacing w:before="280" w:after="280"/>
        <w:rPr>
          <w:rFonts w:ascii="Verdana" w:hAnsi="Verdana"/>
          <w:color w:val="000000"/>
          <w:ins w:id="85" w:author="Unknown" w:date="0-00-00T00:00:00Z"/>
          <w:sz w:val="19"/>
          <w:szCs w:val="17"/>
        </w:rPr>
      </w:pPr>
      <w:ins w:id="83" w:author="Unknown" w:date="0-00-00T00:00:00Z">
        <w:r>
          <w:rPr>
            <w:rStyle w:val="Strong"/>
            <w:rFonts w:ascii="Verdana" w:hAnsi="Verdana"/>
            <w:color w:val="000000"/>
            <w:sz w:val="19"/>
            <w:szCs w:val="17"/>
          </w:rPr>
          <w:t>Ext2</w:t>
        </w:r>
      </w:ins>
      <w:ins w:id="84" w:author="Unknown" w:date="0-00-00T00:00:00Z">
        <w:r>
          <w:rPr>
            <w:rFonts w:ascii="Verdana" w:hAnsi="Verdana"/>
            <w:color w:val="000000"/>
            <w:sz w:val="19"/>
            <w:szCs w:val="17"/>
          </w:rPr>
          <w:t> is the first Linux file system that allows managing two terabytes of data. Ext3 is developed through Ext2; it is an upgraded version of Ext2 and contains backward compatibility. The major drawback of Ext3 is that it does not support servers because this file system does not support file recovery and disk snapshot.</w:t>
        </w:r>
      </w:ins>
    </w:p>
    <w:p>
      <w:pPr>
        <w:pStyle w:val="NormalWeb"/>
        <w:shd w:val="clear" w:color="auto" w:fill="FFFFFF"/>
        <w:spacing w:before="280" w:after="280"/>
        <w:rPr>
          <w:rFonts w:ascii="Verdana" w:hAnsi="Verdana"/>
          <w:color w:val="000000"/>
          <w:ins w:id="88" w:author="Unknown" w:date="0-00-00T00:00:00Z"/>
          <w:sz w:val="19"/>
          <w:szCs w:val="17"/>
        </w:rPr>
      </w:pPr>
      <w:ins w:id="86" w:author="Unknown" w:date="0-00-00T00:00:00Z">
        <w:r>
          <w:rPr>
            <w:rStyle w:val="Strong"/>
            <w:rFonts w:ascii="Verdana" w:hAnsi="Verdana"/>
            <w:color w:val="000000"/>
            <w:sz w:val="19"/>
            <w:szCs w:val="17"/>
          </w:rPr>
          <w:t>Ext4</w:t>
        </w:r>
      </w:ins>
      <w:ins w:id="87" w:author="Unknown" w:date="0-00-00T00:00:00Z">
        <w:r>
          <w:rPr>
            <w:rFonts w:ascii="Verdana" w:hAnsi="Verdana"/>
            <w:color w:val="000000"/>
            <w:sz w:val="19"/>
            <w:szCs w:val="17"/>
          </w:rPr>
          <w:t> file system is the faster file system among all the Ext file systems. It is a very compatible option for the SSD (solid-state drive) disks, and it is the default file system in Linux distribution.</w:t>
        </w:r>
      </w:ins>
    </w:p>
    <w:p>
      <w:pPr>
        <w:pStyle w:val="Heading3"/>
        <w:shd w:val="clear" w:color="auto" w:fill="FFFFFF"/>
        <w:spacing w:lineRule="atLeast" w:line="312"/>
        <w:rPr>
          <w:rFonts w:ascii="Helvetica" w:hAnsi="Helvetica"/>
          <w:b w:val="false"/>
          <w:b w:val="false"/>
          <w:bCs w:val="false"/>
          <w:color w:val="610B4B"/>
          <w:ins w:id="90" w:author="Unknown" w:date="0-00-00T00:00:00Z"/>
          <w:sz w:val="28"/>
          <w:szCs w:val="28"/>
        </w:rPr>
      </w:pPr>
      <w:ins w:id="89" w:author="Unknown" w:date="0-00-00T00:00:00Z">
        <w:r>
          <w:rPr>
            <w:rFonts w:ascii="Helvetica" w:hAnsi="Helvetica"/>
            <w:b w:val="false"/>
            <w:bCs w:val="false"/>
            <w:color w:val="610B4B"/>
            <w:sz w:val="28"/>
            <w:szCs w:val="28"/>
          </w:rPr>
          <w:t>2. JFS File System</w:t>
        </w:r>
      </w:ins>
    </w:p>
    <w:p>
      <w:pPr>
        <w:pStyle w:val="NormalWeb"/>
        <w:shd w:val="clear" w:color="auto" w:fill="FFFFFF"/>
        <w:spacing w:before="280" w:after="280"/>
        <w:rPr>
          <w:rFonts w:ascii="Verdana" w:hAnsi="Verdana"/>
          <w:color w:val="000000"/>
          <w:ins w:id="98" w:author="Unknown" w:date="0-00-00T00:00:00Z"/>
          <w:sz w:val="19"/>
          <w:szCs w:val="17"/>
        </w:rPr>
      </w:pPr>
      <w:ins w:id="91" w:author="Unknown" w:date="0-00-00T00:00:00Z">
        <w:r>
          <w:rPr>
            <w:rFonts w:ascii="Verdana" w:hAnsi="Verdana"/>
            <w:color w:val="000000"/>
            <w:sz w:val="19"/>
            <w:szCs w:val="17"/>
          </w:rPr>
          <w:t>JFS stands for </w:t>
        </w:r>
      </w:ins>
      <w:ins w:id="92" w:author="Unknown" w:date="0-00-00T00:00:00Z">
        <w:r>
          <w:rPr>
            <w:rStyle w:val="Strong"/>
            <w:rFonts w:ascii="Verdana" w:hAnsi="Verdana"/>
            <w:color w:val="000000"/>
            <w:sz w:val="19"/>
            <w:szCs w:val="17"/>
          </w:rPr>
          <w:t>Journaled File System</w:t>
        </w:r>
      </w:ins>
      <w:ins w:id="93" w:author="Unknown" w:date="0-00-00T00:00:00Z">
        <w:r>
          <w:rPr>
            <w:rFonts w:ascii="Verdana" w:hAnsi="Verdana"/>
            <w:color w:val="000000"/>
            <w:sz w:val="19"/>
            <w:szCs w:val="17"/>
          </w:rPr>
          <w:t>, and it is developed by </w:t>
        </w:r>
      </w:ins>
      <w:ins w:id="94" w:author="Unknown" w:date="0-00-00T00:00:00Z">
        <w:r>
          <w:rPr>
            <w:rStyle w:val="Strong"/>
            <w:rFonts w:ascii="Verdana" w:hAnsi="Verdana"/>
            <w:color w:val="000000"/>
            <w:sz w:val="19"/>
            <w:szCs w:val="17"/>
          </w:rPr>
          <w:t>IBM for AIX Unix</w:t>
        </w:r>
      </w:ins>
      <w:ins w:id="95" w:author="Unknown" w:date="0-00-00T00:00:00Z">
        <w:r>
          <w:rPr>
            <w:rFonts w:ascii="Verdana" w:hAnsi="Verdana"/>
            <w:color w:val="000000"/>
            <w:sz w:val="19"/>
            <w:szCs w:val="17"/>
          </w:rPr>
          <w:t>. It is an alternative to the Ext file system. It can also be used in place of Ext4, where stability is needed with few resources. It is a handy file system when </w:t>
        </w:r>
      </w:ins>
      <w:hyperlink r:id="rId9">
        <w:ins w:id="96" w:author="Unknown" w:date="0-00-00T00:00:00Z">
          <w:r>
            <w:rPr>
              <w:rStyle w:val="InternetLink"/>
              <w:rFonts w:ascii="Verdana" w:hAnsi="Verdana"/>
              <w:color w:val="008000"/>
              <w:sz w:val="19"/>
              <w:szCs w:val="17"/>
            </w:rPr>
            <w:t>CPU</w:t>
          </w:r>
        </w:ins>
      </w:hyperlink>
      <w:ins w:id="97" w:author="Unknown" w:date="0-00-00T00:00:00Z">
        <w:r>
          <w:rPr>
            <w:rFonts w:ascii="Verdana" w:hAnsi="Verdana"/>
            <w:color w:val="000000"/>
            <w:sz w:val="19"/>
            <w:szCs w:val="17"/>
          </w:rPr>
          <w:t> power is limited.</w:t>
        </w:r>
      </w:ins>
    </w:p>
    <w:p>
      <w:pPr>
        <w:pStyle w:val="Heading3"/>
        <w:shd w:val="clear" w:color="auto" w:fill="FFFFFF"/>
        <w:spacing w:lineRule="atLeast" w:line="312"/>
        <w:rPr>
          <w:rFonts w:ascii="Helvetica" w:hAnsi="Helvetica"/>
          <w:b w:val="false"/>
          <w:b w:val="false"/>
          <w:bCs w:val="false"/>
          <w:color w:val="610B4B"/>
          <w:ins w:id="100" w:author="Unknown" w:date="0-00-00T00:00:00Z"/>
          <w:sz w:val="28"/>
          <w:szCs w:val="28"/>
        </w:rPr>
      </w:pPr>
      <w:ins w:id="99" w:author="Unknown" w:date="0-00-00T00:00:00Z">
        <w:r>
          <w:rPr>
            <w:rFonts w:ascii="Helvetica" w:hAnsi="Helvetica"/>
            <w:b w:val="false"/>
            <w:bCs w:val="false"/>
            <w:color w:val="610B4B"/>
            <w:sz w:val="28"/>
            <w:szCs w:val="28"/>
          </w:rPr>
          <w:t>3. ReiserFS File System</w:t>
        </w:r>
      </w:ins>
    </w:p>
    <w:p>
      <w:pPr>
        <w:pStyle w:val="NormalWeb"/>
        <w:shd w:val="clear" w:color="auto" w:fill="FFFFFF"/>
        <w:spacing w:before="280" w:after="280"/>
        <w:rPr>
          <w:rFonts w:ascii="Verdana" w:hAnsi="Verdana"/>
          <w:color w:val="000000"/>
          <w:ins w:id="102" w:author="Unknown" w:date="0-00-00T00:00:00Z"/>
          <w:sz w:val="19"/>
          <w:szCs w:val="17"/>
        </w:rPr>
      </w:pPr>
      <w:ins w:id="101" w:author="Unknown" w:date="0-00-00T00:00:00Z">
        <w:r>
          <w:rPr>
            <w:rFonts w:ascii="Verdana" w:hAnsi="Verdana"/>
            <w:color w:val="000000"/>
            <w:sz w:val="19"/>
            <w:szCs w:val="17"/>
          </w:rPr>
          <w:t>ReiserFS is an alternative to the Ext3 file system. It has improved performance and advanced features. In the earlier time, the ReiserFS was used as the default file system in SUSE Linux, but later it has changed some policies, so SUSE returned to Ext3. This file system dynamically supports the file extension, but it has some drawbacks in performance.</w:t>
        </w:r>
      </w:ins>
    </w:p>
    <w:p>
      <w:pPr>
        <w:pStyle w:val="Heading3"/>
        <w:shd w:val="clear" w:color="auto" w:fill="FFFFFF"/>
        <w:spacing w:lineRule="atLeast" w:line="312"/>
        <w:rPr>
          <w:rFonts w:ascii="Helvetica" w:hAnsi="Helvetica"/>
          <w:b w:val="false"/>
          <w:b w:val="false"/>
          <w:bCs w:val="false"/>
          <w:color w:val="610B4B"/>
          <w:ins w:id="104" w:author="Unknown" w:date="0-00-00T00:00:00Z"/>
          <w:sz w:val="28"/>
          <w:szCs w:val="28"/>
        </w:rPr>
      </w:pPr>
      <w:ins w:id="103" w:author="Unknown" w:date="0-00-00T00:00:00Z">
        <w:r>
          <w:rPr>
            <w:rFonts w:ascii="Helvetica" w:hAnsi="Helvetica"/>
            <w:b w:val="false"/>
            <w:bCs w:val="false"/>
            <w:color w:val="610B4B"/>
            <w:sz w:val="28"/>
            <w:szCs w:val="28"/>
          </w:rPr>
          <w:t>4. XFS File System</w:t>
        </w:r>
      </w:ins>
    </w:p>
    <w:p>
      <w:pPr>
        <w:pStyle w:val="NormalWeb"/>
        <w:shd w:val="clear" w:color="auto" w:fill="FFFFFF"/>
        <w:spacing w:before="280" w:after="280"/>
        <w:rPr>
          <w:rFonts w:ascii="Verdana" w:hAnsi="Verdana"/>
          <w:color w:val="000000"/>
          <w:ins w:id="106" w:author="Unknown" w:date="0-00-00T00:00:00Z"/>
          <w:sz w:val="19"/>
          <w:szCs w:val="17"/>
        </w:rPr>
      </w:pPr>
      <w:ins w:id="105" w:author="Unknown" w:date="0-00-00T00:00:00Z">
        <w:r>
          <w:rPr>
            <w:rFonts w:ascii="Verdana" w:hAnsi="Verdana"/>
            <w:color w:val="000000"/>
            <w:sz w:val="19"/>
            <w:szCs w:val="17"/>
          </w:rPr>
          <w:t>XFS file system was considered as high-speed JFS, which is developed for parallel I/O processing. NASA still using this file system with its high storage server (300+ Terabyte server).</w:t>
        </w:r>
      </w:ins>
    </w:p>
    <w:p>
      <w:pPr>
        <w:pStyle w:val="Heading3"/>
        <w:shd w:val="clear" w:color="auto" w:fill="FFFFFF"/>
        <w:spacing w:lineRule="atLeast" w:line="312"/>
        <w:rPr>
          <w:rFonts w:ascii="Helvetica" w:hAnsi="Helvetica"/>
          <w:b w:val="false"/>
          <w:b w:val="false"/>
          <w:bCs w:val="false"/>
          <w:color w:val="610B4B"/>
          <w:ins w:id="108" w:author="Unknown" w:date="0-00-00T00:00:00Z"/>
          <w:sz w:val="28"/>
          <w:szCs w:val="28"/>
        </w:rPr>
      </w:pPr>
      <w:ins w:id="107" w:author="Unknown" w:date="0-00-00T00:00:00Z">
        <w:r>
          <w:rPr>
            <w:rFonts w:ascii="Helvetica" w:hAnsi="Helvetica"/>
            <w:b w:val="false"/>
            <w:bCs w:val="false"/>
            <w:color w:val="610B4B"/>
            <w:sz w:val="28"/>
            <w:szCs w:val="28"/>
          </w:rPr>
          <w:t>5. Btrfs File System</w:t>
        </w:r>
      </w:ins>
    </w:p>
    <w:p>
      <w:pPr>
        <w:pStyle w:val="NormalWeb"/>
        <w:shd w:val="clear" w:color="auto" w:fill="FFFFFF"/>
        <w:spacing w:before="280" w:after="280"/>
        <w:rPr>
          <w:rFonts w:ascii="Verdana" w:hAnsi="Verdana"/>
          <w:color w:val="000000"/>
          <w:ins w:id="112" w:author="Unknown" w:date="0-00-00T00:00:00Z"/>
          <w:sz w:val="19"/>
          <w:szCs w:val="17"/>
        </w:rPr>
      </w:pPr>
      <w:ins w:id="109" w:author="Unknown" w:date="0-00-00T00:00:00Z">
        <w:r>
          <w:rPr>
            <w:rFonts w:ascii="Verdana" w:hAnsi="Verdana"/>
            <w:color w:val="000000"/>
            <w:sz w:val="19"/>
            <w:szCs w:val="17"/>
          </w:rPr>
          <w:t>Btrfs stands for the </w:t>
        </w:r>
      </w:ins>
      <w:ins w:id="110" w:author="Unknown" w:date="0-00-00T00:00:00Z">
        <w:r>
          <w:rPr>
            <w:rStyle w:val="Strong"/>
            <w:rFonts w:ascii="Verdana" w:hAnsi="Verdana"/>
            <w:color w:val="000000"/>
            <w:sz w:val="19"/>
            <w:szCs w:val="17"/>
          </w:rPr>
          <w:t>B tree file system</w:t>
        </w:r>
      </w:ins>
      <w:ins w:id="111" w:author="Unknown" w:date="0-00-00T00:00:00Z">
        <w:r>
          <w:rPr>
            <w:rFonts w:ascii="Verdana" w:hAnsi="Verdana"/>
            <w:color w:val="000000"/>
            <w:sz w:val="19"/>
            <w:szCs w:val="17"/>
          </w:rPr>
          <w:t>. It is used for fault tolerance, repair system, fun administration, extensive storage configuration, and more. It is not a good suit for the production system.</w:t>
        </w:r>
      </w:ins>
    </w:p>
    <w:p>
      <w:pPr>
        <w:pStyle w:val="Heading3"/>
        <w:shd w:val="clear" w:color="auto" w:fill="FFFFFF"/>
        <w:spacing w:lineRule="atLeast" w:line="312"/>
        <w:rPr>
          <w:rFonts w:ascii="Helvetica" w:hAnsi="Helvetica"/>
          <w:b w:val="false"/>
          <w:b w:val="false"/>
          <w:bCs w:val="false"/>
          <w:color w:val="610B4B"/>
          <w:ins w:id="114" w:author="Unknown" w:date="0-00-00T00:00:00Z"/>
          <w:sz w:val="30"/>
          <w:szCs w:val="28"/>
        </w:rPr>
      </w:pPr>
      <w:ins w:id="113" w:author="Unknown" w:date="0-00-00T00:00:00Z">
        <w:r>
          <w:rPr>
            <w:rFonts w:ascii="Helvetica" w:hAnsi="Helvetica"/>
            <w:b w:val="false"/>
            <w:bCs w:val="false"/>
            <w:color w:val="610B4B"/>
            <w:sz w:val="30"/>
            <w:szCs w:val="28"/>
          </w:rPr>
          <w:t>6. Swap File System</w:t>
        </w:r>
      </w:ins>
    </w:p>
    <w:p>
      <w:pPr>
        <w:pStyle w:val="NormalWeb"/>
        <w:shd w:val="clear" w:color="auto" w:fill="FFFFFF"/>
        <w:spacing w:before="280" w:after="280"/>
        <w:rPr>
          <w:rFonts w:ascii="Verdana" w:hAnsi="Verdana"/>
          <w:color w:val="000000"/>
          <w:ins w:id="118" w:author="Unknown" w:date="0-00-00T00:00:00Z"/>
          <w:sz w:val="19"/>
          <w:szCs w:val="17"/>
        </w:rPr>
      </w:pPr>
      <w:ins w:id="115" w:author="Unknown" w:date="0-00-00T00:00:00Z">
        <w:r>
          <w:rPr>
            <w:rFonts w:ascii="Verdana" w:hAnsi="Verdana"/>
            <w:color w:val="000000"/>
            <w:sz w:val="19"/>
            <w:szCs w:val="17"/>
          </w:rPr>
          <w:t>The swap file system is used for memory paging in Linux operating system during the system hibernation. A system that never goes in hibernate state is required to have swap space equal to its </w:t>
        </w:r>
      </w:ins>
      <w:hyperlink r:id="rId10">
        <w:ins w:id="116" w:author="Unknown" w:date="0-00-00T00:00:00Z">
          <w:r>
            <w:rPr>
              <w:rStyle w:val="InternetLink"/>
              <w:rFonts w:ascii="Verdana" w:hAnsi="Verdana"/>
              <w:color w:val="008000"/>
              <w:sz w:val="19"/>
              <w:szCs w:val="17"/>
            </w:rPr>
            <w:t>RAM</w:t>
          </w:r>
        </w:ins>
      </w:hyperlink>
      <w:ins w:id="117" w:author="Unknown" w:date="0-00-00T00:00:00Z">
        <w:r>
          <w:rPr>
            <w:rFonts w:ascii="Verdana" w:hAnsi="Verdana"/>
            <w:color w:val="000000"/>
            <w:sz w:val="19"/>
            <w:szCs w:val="17"/>
          </w:rPr>
          <w:t> size.</w:t>
        </w:r>
      </w:ins>
    </w:p>
    <w:p>
      <w:pPr>
        <w:pStyle w:val="Heading1"/>
        <w:shd w:val="clear" w:color="auto" w:fill="FFFFFF"/>
        <w:spacing w:lineRule="atLeast" w:line="312" w:before="65" w:after="0"/>
        <w:rPr>
          <w:rFonts w:ascii="Helvetica" w:hAnsi="Helvetica"/>
          <w:b w:val="false"/>
          <w:b w:val="false"/>
          <w:bCs w:val="false"/>
          <w:color w:val="610B38"/>
          <w:sz w:val="38"/>
          <w:szCs w:val="38"/>
        </w:rPr>
      </w:pPr>
      <w:r>
        <w:rPr>
          <w:rFonts w:ascii="Helvetica" w:hAnsi="Helvetica"/>
          <w:b w:val="false"/>
          <w:bCs w:val="false"/>
          <w:color w:val="610B38"/>
          <w:sz w:val="38"/>
          <w:szCs w:val="38"/>
        </w:rPr>
        <w:t>Linux Create File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Linux file system considers everything as a file in Linux; whether it is text file images, partitions, compiled programs, directories, or hardware devices. If it is not a file, then it must be a process. To manage the data, it forms a tree structure.</w:t>
      </w:r>
    </w:p>
    <w:p>
      <w:pPr>
        <w:pStyle w:val="NormalWeb"/>
        <w:shd w:val="clear" w:color="auto" w:fill="FFFFFF"/>
        <w:spacing w:before="280" w:after="280"/>
        <w:rPr>
          <w:rFonts w:ascii="Verdana" w:hAnsi="Verdana"/>
          <w:color w:val="000000"/>
          <w:sz w:val="19"/>
          <w:szCs w:val="17"/>
        </w:rPr>
      </w:pPr>
      <w:hyperlink r:id="rId11">
        <w:r>
          <w:rPr>
            <w:rStyle w:val="InternetLink"/>
            <w:rFonts w:ascii="Verdana" w:hAnsi="Verdana"/>
            <w:color w:val="008000"/>
            <w:sz w:val="19"/>
            <w:szCs w:val="17"/>
          </w:rPr>
          <w:t>Linux</w:t>
        </w:r>
      </w:hyperlink>
      <w:r>
        <w:rPr>
          <w:rFonts w:ascii="Verdana" w:hAnsi="Verdana"/>
          <w:color w:val="000000"/>
          <w:sz w:val="19"/>
          <w:szCs w:val="17"/>
        </w:rPr>
        <w:t> files are case sensitive, so </w:t>
      </w:r>
      <w:r>
        <w:rPr>
          <w:rStyle w:val="Strong"/>
          <w:rFonts w:ascii="Verdana" w:hAnsi="Verdana"/>
          <w:color w:val="000000"/>
          <w:sz w:val="19"/>
          <w:szCs w:val="17"/>
        </w:rPr>
        <w:t>test.txt</w:t>
      </w:r>
      <w:r>
        <w:rPr>
          <w:rFonts w:ascii="Verdana" w:hAnsi="Verdana"/>
          <w:color w:val="000000"/>
          <w:sz w:val="19"/>
          <w:szCs w:val="17"/>
        </w:rPr>
        <w:t> and </w:t>
      </w:r>
      <w:r>
        <w:rPr>
          <w:rStyle w:val="Strong"/>
          <w:rFonts w:ascii="Verdana" w:hAnsi="Verdana"/>
          <w:color w:val="000000"/>
          <w:sz w:val="19"/>
          <w:szCs w:val="17"/>
        </w:rPr>
        <w:t>Test.txt</w:t>
      </w:r>
      <w:r>
        <w:rPr>
          <w:rFonts w:ascii="Verdana" w:hAnsi="Verdana"/>
          <w:color w:val="000000"/>
          <w:sz w:val="19"/>
          <w:szCs w:val="17"/>
        </w:rPr>
        <w:t> will be considered as two different files. There are multiple ways to create a file in Linux. Some conventional methods are as follows:</w:t>
      </w:r>
    </w:p>
    <w:p>
      <w:pPr>
        <w:pStyle w:val="Normal"/>
        <w:numPr>
          <w:ilvl w:val="0"/>
          <w:numId w:val="24"/>
        </w:numPr>
        <w:shd w:val="clear" w:color="auto" w:fill="FFFFFF"/>
        <w:spacing w:lineRule="atLeast" w:line="275" w:before="52" w:after="0"/>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"usingcat"</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cat command</w:t>
      </w:r>
      <w:r>
        <w:rPr>
          <w:rStyle w:val="InternetLink"/>
          <w:sz w:val="19"/>
          <w:szCs w:val="17"/>
          <w:rFonts w:ascii="Verdana" w:hAnsi="Verdana"/>
          <w:color w:val="008000"/>
        </w:rPr>
        <w:fldChar w:fldCharType="end"/>
      </w:r>
    </w:p>
    <w:p>
      <w:pPr>
        <w:pStyle w:val="Normal"/>
        <w:numPr>
          <w:ilvl w:val="0"/>
          <w:numId w:val="24"/>
        </w:numPr>
        <w:shd w:val="clear" w:color="auto" w:fill="FFFFFF"/>
        <w:spacing w:lineRule="atLeast" w:line="275" w:before="52" w:after="0"/>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"usingtouch"</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touch command</w:t>
      </w:r>
      <w:r>
        <w:rPr>
          <w:rStyle w:val="InternetLink"/>
          <w:sz w:val="19"/>
          <w:szCs w:val="17"/>
          <w:rFonts w:ascii="Verdana" w:hAnsi="Verdana"/>
          <w:color w:val="008000"/>
        </w:rPr>
        <w:fldChar w:fldCharType="end"/>
      </w:r>
    </w:p>
    <w:p>
      <w:pPr>
        <w:pStyle w:val="Normal"/>
        <w:numPr>
          <w:ilvl w:val="0"/>
          <w:numId w:val="24"/>
        </w:numPr>
        <w:shd w:val="clear" w:color="auto" w:fill="FFFFFF"/>
        <w:spacing w:lineRule="atLeast" w:line="275" w:before="52" w:after="0"/>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"usingredirect"</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redirect '&gt;' symbol</w:t>
      </w:r>
      <w:r>
        <w:rPr>
          <w:rStyle w:val="InternetLink"/>
          <w:sz w:val="19"/>
          <w:szCs w:val="17"/>
          <w:rFonts w:ascii="Verdana" w:hAnsi="Verdana"/>
          <w:color w:val="008000"/>
        </w:rPr>
        <w:fldChar w:fldCharType="end"/>
      </w:r>
    </w:p>
    <w:p>
      <w:pPr>
        <w:pStyle w:val="Normal"/>
        <w:numPr>
          <w:ilvl w:val="0"/>
          <w:numId w:val="24"/>
        </w:numPr>
        <w:shd w:val="clear" w:color="auto" w:fill="FFFFFF"/>
        <w:spacing w:lineRule="atLeast" w:line="275" w:before="52" w:after="0"/>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"usingecho"</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echo command</w:t>
      </w:r>
      <w:r>
        <w:rPr>
          <w:rStyle w:val="InternetLink"/>
          <w:sz w:val="19"/>
          <w:szCs w:val="17"/>
          <w:rFonts w:ascii="Verdana" w:hAnsi="Verdana"/>
          <w:color w:val="008000"/>
        </w:rPr>
        <w:fldChar w:fldCharType="end"/>
      </w:r>
    </w:p>
    <w:p>
      <w:pPr>
        <w:pStyle w:val="Normal"/>
        <w:numPr>
          <w:ilvl w:val="0"/>
          <w:numId w:val="24"/>
        </w:numPr>
        <w:shd w:val="clear" w:color="auto" w:fill="FFFFFF"/>
        <w:spacing w:lineRule="atLeast" w:line="275" w:before="52" w:after="0"/>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"usingprintf"</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printf command</w:t>
      </w:r>
      <w:r>
        <w:rPr>
          <w:rStyle w:val="InternetLink"/>
          <w:sz w:val="19"/>
          <w:szCs w:val="17"/>
          <w:rFonts w:ascii="Verdana" w:hAnsi="Verdana"/>
          <w:color w:val="008000"/>
        </w:rPr>
        <w:fldChar w:fldCharType="end"/>
      </w:r>
    </w:p>
    <w:p>
      <w:pPr>
        <w:pStyle w:val="Normal"/>
        <w:numPr>
          <w:ilvl w:val="0"/>
          <w:numId w:val="24"/>
        </w:numPr>
        <w:shd w:val="clear" w:color="auto" w:fill="FFFFFF"/>
        <w:spacing w:lineRule="atLeast" w:line="275" w:before="52" w:afterAutospacing="1"/>
        <w:rPr>
          <w:rFonts w:ascii="Verdana" w:hAnsi="Verdana"/>
          <w:color w:val="000000"/>
          <w:sz w:val="19"/>
          <w:szCs w:val="17"/>
        </w:rPr>
      </w:pPr>
      <w:r>
        <w:fldChar w:fldCharType="begin"/>
      </w:r>
      <w:r>
        <w:rPr>
          <w:rStyle w:val="InternetLink"/>
          <w:sz w:val="19"/>
          <w:szCs w:val="17"/>
          <w:rFonts w:ascii="Verdana" w:hAnsi="Verdana"/>
          <w:color w:val="008000"/>
        </w:rPr>
        <w:instrText> HYPERLINK "https://www.javatpoint.com/linux-create-file" \l "usingdifferent"</w:instrText>
      </w:r>
      <w:r>
        <w:rPr>
          <w:rStyle w:val="InternetLink"/>
          <w:sz w:val="19"/>
          <w:szCs w:val="17"/>
          <w:rFonts w:ascii="Verdana" w:hAnsi="Verdana"/>
          <w:color w:val="008000"/>
        </w:rPr>
        <w:fldChar w:fldCharType="separate"/>
      </w:r>
      <w:r>
        <w:rPr>
          <w:rStyle w:val="InternetLink"/>
          <w:rFonts w:ascii="Verdana" w:hAnsi="Verdana"/>
          <w:color w:val="008000"/>
          <w:sz w:val="19"/>
          <w:szCs w:val="17"/>
        </w:rPr>
        <w:t>using a different text editor like vim, nano, vi</w:t>
      </w:r>
      <w:r>
        <w:rPr>
          <w:rStyle w:val="InternetLink"/>
          <w:sz w:val="19"/>
          <w:szCs w:val="17"/>
          <w:rFonts w:ascii="Verdana" w:hAnsi="Verdana"/>
          <w:color w:val="008000"/>
        </w:rPr>
        <w:fldChar w:fldCharType="end"/>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Apart from all of the above methods, we can also create a file from the desktop file manager. Let's understand the above methods in detail:</w: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1. Using cat command</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cat command is one of the most used </w:t>
      </w:r>
      <w:hyperlink r:id="rId12">
        <w:r>
          <w:rPr>
            <w:rStyle w:val="InternetLink"/>
            <w:rFonts w:ascii="Verdana" w:hAnsi="Verdana"/>
            <w:color w:val="008000"/>
            <w:sz w:val="19"/>
            <w:szCs w:val="17"/>
          </w:rPr>
          <w:t>commands in Linux</w:t>
        </w:r>
      </w:hyperlink>
      <w:r>
        <w:rPr>
          <w:rFonts w:ascii="Verdana" w:hAnsi="Verdana"/>
          <w:color w:val="000000"/>
          <w:sz w:val="19"/>
          <w:szCs w:val="17"/>
        </w:rPr>
        <w:t>. It is used to </w:t>
      </w:r>
      <w:r>
        <w:rPr>
          <w:rStyle w:val="Strong"/>
          <w:rFonts w:ascii="Verdana" w:hAnsi="Verdana"/>
          <w:color w:val="000000"/>
          <w:sz w:val="19"/>
          <w:szCs w:val="17"/>
        </w:rPr>
        <w:t>create a file, display the content of the file, concatenate the contents of multiple files, display the line numbers,</w:t>
      </w:r>
      <w:r>
        <w:rPr>
          <w:rFonts w:ascii="Verdana" w:hAnsi="Verdana"/>
          <w:color w:val="000000"/>
          <w:sz w:val="19"/>
          <w:szCs w:val="17"/>
        </w:rPr>
        <w:t> and more.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Here, we will see how to create files and add content to them using </w:t>
      </w:r>
      <w:hyperlink r:id="rId13">
        <w:r>
          <w:rPr>
            <w:rStyle w:val="InternetLink"/>
            <w:rFonts w:ascii="Verdana" w:hAnsi="Verdana"/>
            <w:color w:val="008000"/>
            <w:sz w:val="19"/>
            <w:szCs w:val="17"/>
          </w:rPr>
          <w:t>cat command</w:t>
        </w:r>
      </w:hyperlink>
      <w:r>
        <w:rPr>
          <w:rFonts w:ascii="Verdana" w:hAnsi="Verdana"/>
          <w:color w:val="000000"/>
          <w:sz w:val="19"/>
          <w:szCs w:val="17"/>
        </w:rPr>
        <w:t>.</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First of all, create a directory and named it as </w:t>
      </w:r>
      <w:r>
        <w:rPr>
          <w:rStyle w:val="Strong"/>
          <w:rFonts w:ascii="Verdana" w:hAnsi="Verdana"/>
          <w:color w:val="000000"/>
          <w:sz w:val="19"/>
          <w:szCs w:val="17"/>
        </w:rPr>
        <w:t>New_directory</w:t>
      </w:r>
      <w:r>
        <w:rPr>
          <w:rFonts w:ascii="Verdana" w:hAnsi="Verdana"/>
          <w:color w:val="000000"/>
          <w:sz w:val="19"/>
          <w:szCs w:val="17"/>
        </w:rPr>
        <w:t>, execute the </w:t>
      </w:r>
      <w:r>
        <w:rPr>
          <w:rStyle w:val="Strong"/>
          <w:rFonts w:ascii="Verdana" w:hAnsi="Verdana"/>
          <w:color w:val="000000"/>
          <w:sz w:val="19"/>
          <w:szCs w:val="17"/>
        </w:rPr>
        <w:t>mkdir</w:t>
      </w:r>
      <w:r>
        <w:rPr>
          <w:rFonts w:ascii="Verdana" w:hAnsi="Verdana"/>
          <w:color w:val="000000"/>
          <w:sz w:val="19"/>
          <w:szCs w:val="17"/>
        </w:rPr>
        <w:t> command as follows:</w:t>
      </w:r>
    </w:p>
    <w:p>
      <w:pPr>
        <w:pStyle w:val="Normal"/>
        <w:numPr>
          <w:ilvl w:val="0"/>
          <w:numId w:val="25"/>
        </w:numPr>
        <w:spacing w:lineRule="atLeast" w:line="275" w:before="0" w:after="0"/>
        <w:ind w:left="0" w:hanging="360"/>
        <w:rPr>
          <w:rFonts w:ascii="Verdana" w:hAnsi="Verdana"/>
          <w:color w:val="000000"/>
          <w:sz w:val="19"/>
          <w:szCs w:val="17"/>
        </w:rPr>
      </w:pPr>
      <w:r>
        <w:rPr>
          <w:rFonts w:ascii="Verdana" w:hAnsi="Verdana"/>
          <w:color w:val="000000"/>
          <w:sz w:val="19"/>
          <w:szCs w:val="17"/>
        </w:rPr>
        <w:t>mkdir New_directory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Change directory to it:</w:t>
      </w:r>
    </w:p>
    <w:p>
      <w:pPr>
        <w:pStyle w:val="Normal"/>
        <w:numPr>
          <w:ilvl w:val="0"/>
          <w:numId w:val="26"/>
        </w:numPr>
        <w:spacing w:lineRule="atLeast" w:line="275" w:before="0" w:after="0"/>
        <w:ind w:left="0" w:hanging="360"/>
        <w:rPr>
          <w:rFonts w:ascii="Verdana" w:hAnsi="Verdana"/>
          <w:color w:val="000000"/>
          <w:sz w:val="19"/>
          <w:szCs w:val="17"/>
        </w:rPr>
      </w:pPr>
      <w:r>
        <w:rPr>
          <w:rFonts w:ascii="Verdana" w:hAnsi="Verdana"/>
          <w:color w:val="000000"/>
          <w:sz w:val="19"/>
          <w:szCs w:val="17"/>
        </w:rPr>
        <w:t>cd New_directory  </w:t>
      </w:r>
    </w:p>
    <w:p>
      <w:pPr>
        <w:pStyle w:val="NormalWeb"/>
        <w:shd w:val="clear" w:color="auto" w:fill="FFFFFF"/>
        <w:spacing w:before="280" w:after="280"/>
        <w:rPr>
          <w:rFonts w:ascii="Verdana" w:hAnsi="Verdana"/>
          <w:color w:val="000000"/>
          <w:sz w:val="19"/>
          <w:szCs w:val="17"/>
        </w:rPr>
      </w:pPr>
      <w:r>
        <w:rPr>
          <w:rStyle w:val="Strong"/>
          <w:rFonts w:ascii="Verdana" w:hAnsi="Verdana"/>
          <w:color w:val="000000"/>
          <w:sz w:val="19"/>
          <w:szCs w:val="17"/>
        </w:rPr>
        <w:t>Output:</w:t>
      </w:r>
    </w:p>
    <w:p>
      <w:pPr>
        <w:pStyle w:val="Normal"/>
        <w:rPr>
          <w:rFonts w:ascii="Times New Roman" w:hAnsi="Times New Roman"/>
          <w:sz w:val="24"/>
          <w:szCs w:val="24"/>
        </w:rPr>
      </w:pPr>
      <w:r>
        <w:rPr/>
        <w:drawing>
          <wp:inline distT="0" distB="0" distL="0" distR="0">
            <wp:extent cx="5868670" cy="448945"/>
            <wp:effectExtent l="0" t="0" r="0" b="0"/>
            <wp:docPr id="3" name="Picture 5"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Linux Create File"/>
                    <pic:cNvPicPr>
                      <a:picLocks noChangeAspect="1" noChangeArrowheads="1"/>
                    </pic:cNvPicPr>
                  </pic:nvPicPr>
                  <pic:blipFill>
                    <a:blip r:embed="rId14"/>
                    <a:stretch>
                      <a:fillRect/>
                    </a:stretch>
                  </pic:blipFill>
                  <pic:spPr bwMode="auto">
                    <a:xfrm>
                      <a:off x="0" y="0"/>
                      <a:ext cx="5868670" cy="448945"/>
                    </a:xfrm>
                    <a:prstGeom prst="rect">
                      <a:avLst/>
                    </a:prstGeom>
                  </pic:spPr>
                </pic:pic>
              </a:graphicData>
            </a:graphic>
          </wp:inline>
        </w:drawing>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Now execute the cat command to create a file:</w:t>
      </w:r>
    </w:p>
    <w:p>
      <w:pPr>
        <w:pStyle w:val="Normal"/>
        <w:numPr>
          <w:ilvl w:val="0"/>
          <w:numId w:val="27"/>
        </w:numPr>
        <w:spacing w:lineRule="atLeast" w:line="275" w:before="0" w:after="0"/>
        <w:ind w:left="0" w:hanging="360"/>
        <w:rPr>
          <w:rFonts w:ascii="Verdana" w:hAnsi="Verdana"/>
          <w:color w:val="000000"/>
          <w:sz w:val="19"/>
          <w:szCs w:val="17"/>
        </w:rPr>
      </w:pPr>
      <w:r>
        <w:rPr>
          <w:rFonts w:ascii="Verdana" w:hAnsi="Verdana"/>
          <w:color w:val="000000"/>
          <w:sz w:val="19"/>
          <w:szCs w:val="17"/>
        </w:rPr>
        <w:t>cat </w:t>
      </w:r>
      <w:r>
        <w:rPr>
          <w:rStyle w:val="Tag"/>
          <w:rFonts w:ascii="Verdana" w:hAnsi="Verdana"/>
          <w:b/>
          <w:bCs/>
          <w:color w:val="006699"/>
          <w:sz w:val="19"/>
          <w:szCs w:val="17"/>
        </w:rPr>
        <w:t>&gt;</w:t>
      </w:r>
      <w:r>
        <w:rPr>
          <w:rFonts w:ascii="Verdana" w:hAnsi="Verdana"/>
          <w:color w:val="000000"/>
          <w:sz w:val="19"/>
          <w:szCs w:val="17"/>
        </w:rPr>
        <w:t> test.txt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above command will create a text file and will enter in the editor mode. Now, enter the desired text and press </w:t>
      </w:r>
      <w:r>
        <w:rPr>
          <w:rStyle w:val="Strong"/>
          <w:rFonts w:ascii="Verdana" w:hAnsi="Verdana"/>
          <w:color w:val="000000"/>
          <w:sz w:val="19"/>
          <w:szCs w:val="17"/>
        </w:rPr>
        <w:t>CTRL + D</w:t>
      </w:r>
      <w:r>
        <w:rPr>
          <w:rFonts w:ascii="Verdana" w:hAnsi="Verdana"/>
          <w:color w:val="000000"/>
          <w:sz w:val="19"/>
          <w:szCs w:val="17"/>
        </w:rPr>
        <w:t> key to save and exit the file and it will return to the command line.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display the content of the file, execute the cat command as follows:</w:t>
      </w:r>
    </w:p>
    <w:p>
      <w:pPr>
        <w:pStyle w:val="Normal"/>
        <w:numPr>
          <w:ilvl w:val="0"/>
          <w:numId w:val="28"/>
        </w:numPr>
        <w:spacing w:lineRule="atLeast" w:line="275" w:before="0" w:after="0"/>
        <w:ind w:left="0" w:hanging="360"/>
        <w:rPr>
          <w:rFonts w:ascii="Verdana" w:hAnsi="Verdana"/>
          <w:color w:val="000000"/>
          <w:sz w:val="19"/>
          <w:szCs w:val="17"/>
        </w:rPr>
      </w:pPr>
      <w:r>
        <w:rPr>
          <w:rFonts w:ascii="Verdana" w:hAnsi="Verdana"/>
          <w:color w:val="000000"/>
          <w:sz w:val="19"/>
          <w:szCs w:val="17"/>
        </w:rPr>
        <w:t>cat test.txt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6010275" cy="1064260"/>
            <wp:effectExtent l="0" t="0" r="0" b="0"/>
            <wp:docPr id="4" name="Picture 6"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inux Create File"/>
                    <pic:cNvPicPr>
                      <a:picLocks noChangeAspect="1" noChangeArrowheads="1"/>
                    </pic:cNvPicPr>
                  </pic:nvPicPr>
                  <pic:blipFill>
                    <a:blip r:embed="rId15"/>
                    <a:stretch>
                      <a:fillRect/>
                    </a:stretch>
                  </pic:blipFill>
                  <pic:spPr bwMode="auto">
                    <a:xfrm>
                      <a:off x="0" y="0"/>
                      <a:ext cx="6010275" cy="1064260"/>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2. Using the touch command</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w:t>
      </w:r>
      <w:r>
        <w:rPr>
          <w:rStyle w:val="Strong"/>
          <w:rFonts w:ascii="Verdana" w:hAnsi="Verdana"/>
          <w:color w:val="000000"/>
          <w:sz w:val="19"/>
          <w:szCs w:val="17"/>
        </w:rPr>
        <w:t>touch</w:t>
      </w:r>
      <w:r>
        <w:rPr>
          <w:rFonts w:ascii="Verdana" w:hAnsi="Verdana"/>
          <w:color w:val="000000"/>
          <w:sz w:val="19"/>
          <w:szCs w:val="17"/>
        </w:rPr>
        <w:t> command is also one of the popular commands in Linux. It is used to </w:t>
      </w:r>
      <w:r>
        <w:rPr>
          <w:rStyle w:val="Strong"/>
          <w:rFonts w:ascii="Verdana" w:hAnsi="Verdana"/>
          <w:color w:val="000000"/>
          <w:sz w:val="19"/>
          <w:szCs w:val="17"/>
        </w:rPr>
        <w:t>create a new file, update the time stamp on existing files and directories</w:t>
      </w:r>
      <w:r>
        <w:rPr>
          <w:rFonts w:ascii="Verdana" w:hAnsi="Verdana"/>
          <w:color w:val="000000"/>
          <w:sz w:val="19"/>
          <w:szCs w:val="17"/>
        </w:rPr>
        <w:t>. It can also create empty files in Linux.</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w:t>
      </w:r>
      <w:hyperlink r:id="rId16">
        <w:r>
          <w:rPr>
            <w:rStyle w:val="InternetLink"/>
            <w:rFonts w:ascii="Verdana" w:hAnsi="Verdana"/>
            <w:color w:val="008000"/>
            <w:sz w:val="19"/>
            <w:szCs w:val="17"/>
          </w:rPr>
          <w:t>touch command</w:t>
        </w:r>
      </w:hyperlink>
      <w:r>
        <w:rPr>
          <w:rFonts w:ascii="Verdana" w:hAnsi="Verdana"/>
          <w:color w:val="000000"/>
          <w:sz w:val="19"/>
          <w:szCs w:val="17"/>
        </w:rPr>
        <w:t> is the simplest way to create a new file from the command line. We can create multiple files by executing this command at once.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a file, execute the touch command followed by the file name as given below:</w:t>
      </w:r>
    </w:p>
    <w:p>
      <w:pPr>
        <w:pStyle w:val="Normal"/>
        <w:numPr>
          <w:ilvl w:val="0"/>
          <w:numId w:val="29"/>
        </w:numPr>
        <w:spacing w:lineRule="atLeast" w:line="275" w:before="0" w:after="0"/>
        <w:ind w:left="0" w:hanging="360"/>
        <w:rPr>
          <w:rFonts w:ascii="Verdana" w:hAnsi="Verdana"/>
          <w:color w:val="000000"/>
          <w:sz w:val="19"/>
          <w:szCs w:val="17"/>
        </w:rPr>
      </w:pPr>
      <w:r>
        <w:rPr>
          <w:rFonts w:ascii="Verdana" w:hAnsi="Verdana"/>
          <w:color w:val="000000"/>
          <w:sz w:val="19"/>
          <w:szCs w:val="17"/>
        </w:rPr>
        <w:t>touch test1.txt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list the information of the created file, execute the below command:</w:t>
      </w:r>
    </w:p>
    <w:p>
      <w:pPr>
        <w:pStyle w:val="Normal"/>
        <w:numPr>
          <w:ilvl w:val="0"/>
          <w:numId w:val="30"/>
        </w:numPr>
        <w:spacing w:lineRule="atLeast" w:line="275" w:before="0" w:after="0"/>
        <w:ind w:left="0" w:hanging="360"/>
        <w:rPr>
          <w:rFonts w:ascii="Verdana" w:hAnsi="Verdana"/>
          <w:color w:val="000000"/>
          <w:sz w:val="19"/>
          <w:szCs w:val="17"/>
        </w:rPr>
      </w:pPr>
      <w:r>
        <w:rPr>
          <w:rFonts w:ascii="Verdana" w:hAnsi="Verdana"/>
          <w:color w:val="000000"/>
          <w:sz w:val="19"/>
          <w:szCs w:val="17"/>
        </w:rPr>
        <w:t>ls - l test1.txt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5819140" cy="598805"/>
            <wp:effectExtent l="0" t="0" r="0" b="0"/>
            <wp:docPr id="5" name="Picture 7"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Linux Create File"/>
                    <pic:cNvPicPr>
                      <a:picLocks noChangeAspect="1" noChangeArrowheads="1"/>
                    </pic:cNvPicPr>
                  </pic:nvPicPr>
                  <pic:blipFill>
                    <a:blip r:embed="rId17"/>
                    <a:stretch>
                      <a:fillRect/>
                    </a:stretch>
                  </pic:blipFill>
                  <pic:spPr bwMode="auto">
                    <a:xfrm>
                      <a:off x="0" y="0"/>
                      <a:ext cx="5819140" cy="598805"/>
                    </a:xfrm>
                    <a:prstGeom prst="rect">
                      <a:avLst/>
                    </a:prstGeom>
                  </pic:spPr>
                </pic:pic>
              </a:graphicData>
            </a:graphic>
          </wp:inline>
        </w:drawing>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multiple files at once, specify files and their extensions after the touch command along with single space. Execute the below command to create three files at once:</w:t>
      </w:r>
    </w:p>
    <w:p>
      <w:pPr>
        <w:pStyle w:val="Normal"/>
        <w:numPr>
          <w:ilvl w:val="0"/>
          <w:numId w:val="31"/>
        </w:numPr>
        <w:spacing w:lineRule="atLeast" w:line="275" w:before="0" w:after="0"/>
        <w:ind w:left="0" w:hanging="360"/>
        <w:rPr>
          <w:rFonts w:ascii="Verdana" w:hAnsi="Verdana"/>
          <w:color w:val="000000"/>
          <w:sz w:val="19"/>
          <w:szCs w:val="17"/>
        </w:rPr>
      </w:pPr>
      <w:r>
        <w:rPr>
          <w:rFonts w:ascii="Verdana" w:hAnsi="Verdana"/>
          <w:color w:val="000000"/>
          <w:sz w:val="19"/>
          <w:szCs w:val="17"/>
        </w:rPr>
        <w:t>touch test1.txt test2.txt test3.txt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two different types of file, execute the command as follows:</w:t>
      </w:r>
    </w:p>
    <w:p>
      <w:pPr>
        <w:pStyle w:val="Normal"/>
        <w:numPr>
          <w:ilvl w:val="0"/>
          <w:numId w:val="32"/>
        </w:numPr>
        <w:spacing w:lineRule="atLeast" w:line="275" w:before="0" w:after="0"/>
        <w:ind w:left="0" w:hanging="360"/>
        <w:rPr>
          <w:rFonts w:ascii="Verdana" w:hAnsi="Verdana"/>
          <w:color w:val="000000"/>
          <w:sz w:val="19"/>
          <w:szCs w:val="17"/>
        </w:rPr>
      </w:pPr>
      <w:r>
        <w:rPr>
          <w:rFonts w:ascii="Verdana" w:hAnsi="Verdana"/>
          <w:color w:val="000000"/>
          <w:sz w:val="19"/>
          <w:szCs w:val="17"/>
        </w:rPr>
        <w:t>touch test4.txt test.odt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above command will create two different files named as </w:t>
      </w:r>
      <w:r>
        <w:rPr>
          <w:rStyle w:val="Strong"/>
          <w:rFonts w:ascii="Verdana" w:hAnsi="Verdana"/>
          <w:color w:val="000000"/>
          <w:sz w:val="19"/>
          <w:szCs w:val="17"/>
        </w:rPr>
        <w:t>test4.txt</w:t>
      </w:r>
      <w:r>
        <w:rPr>
          <w:rFonts w:ascii="Verdana" w:hAnsi="Verdana"/>
          <w:color w:val="000000"/>
          <w:sz w:val="19"/>
          <w:szCs w:val="17"/>
        </w:rPr>
        <w:t> and </w:t>
      </w:r>
      <w:r>
        <w:rPr>
          <w:rStyle w:val="Strong"/>
          <w:rFonts w:ascii="Verdana" w:hAnsi="Verdana"/>
          <w:color w:val="000000"/>
          <w:sz w:val="19"/>
          <w:szCs w:val="17"/>
        </w:rPr>
        <w:t>test.odt</w:t>
      </w:r>
      <w:r>
        <w:rPr>
          <w:rFonts w:ascii="Verdana" w:hAnsi="Verdana"/>
          <w:color w:val="000000"/>
          <w:sz w:val="19"/>
          <w:szCs w:val="17"/>
        </w:rPr>
        <w:t>.</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display the file and its timestamp, execute the </w:t>
      </w:r>
      <w:r>
        <w:rPr>
          <w:rStyle w:val="Strong"/>
          <w:rFonts w:ascii="Verdana" w:hAnsi="Verdana"/>
          <w:color w:val="000000"/>
          <w:sz w:val="19"/>
          <w:szCs w:val="17"/>
        </w:rPr>
        <w:t>ls</w:t>
      </w:r>
      <w:r>
        <w:rPr>
          <w:rFonts w:ascii="Verdana" w:hAnsi="Verdana"/>
          <w:color w:val="000000"/>
          <w:sz w:val="19"/>
          <w:szCs w:val="17"/>
        </w:rPr>
        <w:t> command as follows:</w:t>
      </w:r>
    </w:p>
    <w:p>
      <w:pPr>
        <w:pStyle w:val="Normal"/>
        <w:numPr>
          <w:ilvl w:val="0"/>
          <w:numId w:val="33"/>
        </w:numPr>
        <w:spacing w:lineRule="atLeast" w:line="275" w:before="0" w:after="0"/>
        <w:ind w:left="0" w:hanging="360"/>
        <w:rPr>
          <w:rFonts w:ascii="Verdana" w:hAnsi="Verdana"/>
          <w:color w:val="000000"/>
          <w:sz w:val="19"/>
          <w:szCs w:val="17"/>
        </w:rPr>
      </w:pPr>
      <w:r>
        <w:rPr>
          <w:rFonts w:ascii="Verdana" w:hAnsi="Verdana"/>
          <w:color w:val="000000"/>
          <w:sz w:val="19"/>
          <w:szCs w:val="17"/>
        </w:rPr>
        <w:t>ls -l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6633845" cy="3607435"/>
            <wp:effectExtent l="0" t="0" r="0" b="0"/>
            <wp:docPr id="6" name="Picture 8"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Linux Create File"/>
                    <pic:cNvPicPr>
                      <a:picLocks noChangeAspect="1" noChangeArrowheads="1"/>
                    </pic:cNvPicPr>
                  </pic:nvPicPr>
                  <pic:blipFill>
                    <a:blip r:embed="rId18"/>
                    <a:stretch>
                      <a:fillRect/>
                    </a:stretch>
                  </pic:blipFill>
                  <pic:spPr bwMode="auto">
                    <a:xfrm>
                      <a:off x="0" y="0"/>
                      <a:ext cx="6633845" cy="3607435"/>
                    </a:xfrm>
                    <a:prstGeom prst="rect">
                      <a:avLst/>
                    </a:prstGeom>
                  </pic:spPr>
                </pic:pic>
              </a:graphicData>
            </a:graphic>
          </wp:inline>
        </w:drawing>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If we pass the name of an existing file, it will change the timestamp of that file.</w:t>
      </w:r>
    </w:p>
    <w:p>
      <w:pPr>
        <w:pStyle w:val="Heading4"/>
        <w:pBdr>
          <w:left w:val="single" w:sz="18" w:space="26" w:color="FFA500"/>
        </w:pBdr>
        <w:shd w:val="clear" w:color="auto" w:fill="FAEBD7"/>
        <w:rPr>
          <w:rFonts w:ascii="Arial" w:hAnsi="Arial" w:cs="Arial"/>
          <w:b w:val="false"/>
          <w:b w:val="false"/>
          <w:bCs w:val="false"/>
          <w:color w:val="000000"/>
          <w:szCs w:val="20"/>
        </w:rPr>
      </w:pPr>
      <w:r>
        <w:rPr>
          <w:rFonts w:cs="Arial" w:ascii="Arial" w:hAnsi="Arial"/>
          <w:b w:val="false"/>
          <w:bCs w:val="false"/>
          <w:color w:val="000000"/>
          <w:szCs w:val="20"/>
        </w:rPr>
        <w:t>Note: The significant difference between touch and cat command is that using cat command, we can specify the content of the file from the command prompt comparatively the touch command creates a blank file.</w: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3. Using the redirect (&gt;) symbol</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We can also create a file using the redirect symbol (&gt;) on the command line. To create a file, we just have to type a redirect symbol (&gt;) followed by the file name. This symbol is mostly used to redirect the output. There are two ways to redirect the output. If we use &gt; </w:t>
      </w:r>
      <w:r>
        <w:rPr>
          <w:rStyle w:val="Strong"/>
          <w:rFonts w:ascii="Verdana" w:hAnsi="Verdana"/>
          <w:color w:val="000000"/>
          <w:sz w:val="19"/>
          <w:szCs w:val="17"/>
        </w:rPr>
        <w:t>operator</w:t>
      </w:r>
      <w:r>
        <w:rPr>
          <w:rFonts w:ascii="Verdana" w:hAnsi="Verdana"/>
          <w:color w:val="000000"/>
          <w:sz w:val="19"/>
          <w:szCs w:val="17"/>
        </w:rPr>
        <w:t>, it will overwrite the existing file, and &gt;&gt; operator will append the output.</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a file with redirect (&gt;) operator, execute the command as follows:</w:t>
      </w:r>
    </w:p>
    <w:p>
      <w:pPr>
        <w:pStyle w:val="Normal"/>
        <w:numPr>
          <w:ilvl w:val="0"/>
          <w:numId w:val="34"/>
        </w:numPr>
        <w:spacing w:lineRule="atLeast" w:line="275" w:before="0" w:after="0"/>
        <w:ind w:left="0" w:hanging="360"/>
        <w:rPr>
          <w:rFonts w:ascii="Verdana" w:hAnsi="Verdana"/>
          <w:color w:val="000000"/>
          <w:sz w:val="19"/>
          <w:szCs w:val="17"/>
        </w:rPr>
      </w:pPr>
      <w:r>
        <w:rPr>
          <w:rStyle w:val="Tag"/>
          <w:rFonts w:ascii="Verdana" w:hAnsi="Verdana"/>
          <w:b/>
          <w:bCs/>
          <w:color w:val="006699"/>
          <w:sz w:val="19"/>
          <w:szCs w:val="17"/>
        </w:rPr>
        <w:t>&gt;</w:t>
      </w:r>
      <w:r>
        <w:rPr>
          <w:rFonts w:ascii="Verdana" w:hAnsi="Verdana"/>
          <w:color w:val="000000"/>
          <w:sz w:val="19"/>
          <w:szCs w:val="17"/>
        </w:rPr>
        <w:t> test5.txt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above command will create a file, to display the existence of the created file, execute the below command:</w:t>
      </w:r>
    </w:p>
    <w:p>
      <w:pPr>
        <w:pStyle w:val="Normal"/>
        <w:numPr>
          <w:ilvl w:val="0"/>
          <w:numId w:val="35"/>
        </w:numPr>
        <w:spacing w:lineRule="atLeast" w:line="275" w:before="0" w:after="0"/>
        <w:ind w:left="0" w:hanging="360"/>
        <w:rPr>
          <w:rFonts w:ascii="Verdana" w:hAnsi="Verdana"/>
          <w:color w:val="000000"/>
          <w:sz w:val="19"/>
          <w:szCs w:val="17"/>
        </w:rPr>
      </w:pPr>
      <w:r>
        <w:rPr>
          <w:rFonts w:ascii="Verdana" w:hAnsi="Verdana"/>
          <w:color w:val="000000"/>
          <w:sz w:val="19"/>
          <w:szCs w:val="17"/>
        </w:rPr>
        <w:t>ls -l test5.txt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6109970" cy="589915"/>
            <wp:effectExtent l="0" t="0" r="0" b="0"/>
            <wp:docPr id="7" name="Picture 9"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Linux Create File"/>
                    <pic:cNvPicPr>
                      <a:picLocks noChangeAspect="1" noChangeArrowheads="1"/>
                    </pic:cNvPicPr>
                  </pic:nvPicPr>
                  <pic:blipFill>
                    <a:blip r:embed="rId19"/>
                    <a:stretch>
                      <a:fillRect/>
                    </a:stretch>
                  </pic:blipFill>
                  <pic:spPr bwMode="auto">
                    <a:xfrm>
                      <a:off x="0" y="0"/>
                      <a:ext cx="6109970" cy="589915"/>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4. Using echo command</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w:t>
      </w:r>
      <w:r>
        <w:rPr>
          <w:rStyle w:val="Strong"/>
          <w:rFonts w:ascii="Verdana" w:hAnsi="Verdana"/>
          <w:color w:val="000000"/>
          <w:sz w:val="19"/>
          <w:szCs w:val="17"/>
        </w:rPr>
        <w:t>echo</w:t>
      </w:r>
      <w:r>
        <w:rPr>
          <w:rFonts w:ascii="Verdana" w:hAnsi="Verdana"/>
          <w:color w:val="000000"/>
          <w:sz w:val="19"/>
          <w:szCs w:val="17"/>
        </w:rPr>
        <w:t> command is used to create a file, but we should specify the file content on the command line.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the file with the echo command, execute the command as follows:</w:t>
      </w:r>
    </w:p>
    <w:p>
      <w:pPr>
        <w:pStyle w:val="Normal"/>
        <w:numPr>
          <w:ilvl w:val="0"/>
          <w:numId w:val="36"/>
        </w:numPr>
        <w:spacing w:lineRule="atLeast" w:line="275" w:before="0" w:after="0"/>
        <w:ind w:left="0" w:hanging="360"/>
        <w:rPr>
          <w:rFonts w:ascii="Verdana" w:hAnsi="Verdana"/>
          <w:color w:val="000000"/>
          <w:sz w:val="19"/>
          <w:szCs w:val="17"/>
        </w:rPr>
      </w:pPr>
      <w:r>
        <w:rPr>
          <w:rFonts w:ascii="Verdana" w:hAnsi="Verdana"/>
          <w:color w:val="000000"/>
          <w:sz w:val="19"/>
          <w:szCs w:val="17"/>
        </w:rPr>
        <w:t>echo " File content" </w:t>
      </w:r>
      <w:r>
        <w:rPr>
          <w:rStyle w:val="Tag"/>
          <w:rFonts w:ascii="Verdana" w:hAnsi="Verdana"/>
          <w:b/>
          <w:bCs/>
          <w:color w:val="006699"/>
          <w:sz w:val="19"/>
          <w:szCs w:val="17"/>
        </w:rPr>
        <w:t>&gt;</w:t>
      </w:r>
      <w:r>
        <w:rPr>
          <w:rFonts w:ascii="Verdana" w:hAnsi="Verdana"/>
          <w:color w:val="000000"/>
          <w:sz w:val="19"/>
          <w:szCs w:val="17"/>
        </w:rPr>
        <w:t> test6.txt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above command will create the </w:t>
      </w:r>
      <w:r>
        <w:rPr>
          <w:rStyle w:val="Strong"/>
          <w:rFonts w:ascii="Verdana" w:hAnsi="Verdana"/>
          <w:color w:val="000000"/>
          <w:sz w:val="19"/>
          <w:szCs w:val="17"/>
        </w:rPr>
        <w:t>test6</w:t>
      </w:r>
      <w:r>
        <w:rPr>
          <w:rFonts w:ascii="Verdana" w:hAnsi="Verdana"/>
          <w:color w:val="000000"/>
          <w:sz w:val="19"/>
          <w:szCs w:val="17"/>
        </w:rPr>
        <w:t> file. To display the existence of the file, execute the below command:</w:t>
      </w:r>
    </w:p>
    <w:p>
      <w:pPr>
        <w:pStyle w:val="Normal"/>
        <w:numPr>
          <w:ilvl w:val="0"/>
          <w:numId w:val="37"/>
        </w:numPr>
        <w:spacing w:lineRule="atLeast" w:line="275" w:before="0" w:after="0"/>
        <w:ind w:left="0" w:hanging="360"/>
        <w:rPr>
          <w:rFonts w:ascii="Verdana" w:hAnsi="Verdana"/>
          <w:color w:val="000000"/>
          <w:sz w:val="19"/>
          <w:szCs w:val="17"/>
        </w:rPr>
      </w:pPr>
      <w:r>
        <w:rPr>
          <w:rFonts w:ascii="Verdana" w:hAnsi="Verdana"/>
          <w:color w:val="000000"/>
          <w:sz w:val="19"/>
          <w:szCs w:val="17"/>
        </w:rPr>
        <w:t>ls -l test6.txt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6833235" cy="897890"/>
            <wp:effectExtent l="0" t="0" r="0" b="0"/>
            <wp:docPr id="8" name="Picture 10"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Linux Create File"/>
                    <pic:cNvPicPr>
                      <a:picLocks noChangeAspect="1" noChangeArrowheads="1"/>
                    </pic:cNvPicPr>
                  </pic:nvPicPr>
                  <pic:blipFill>
                    <a:blip r:embed="rId20"/>
                    <a:stretch>
                      <a:fillRect/>
                    </a:stretch>
                  </pic:blipFill>
                  <pic:spPr bwMode="auto">
                    <a:xfrm>
                      <a:off x="0" y="0"/>
                      <a:ext cx="6833235" cy="897890"/>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5. Using printf command</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We can also create a file using </w:t>
      </w:r>
      <w:r>
        <w:rPr>
          <w:rStyle w:val="Strong"/>
          <w:rFonts w:ascii="Verdana" w:hAnsi="Verdana"/>
          <w:color w:val="000000"/>
          <w:sz w:val="19"/>
          <w:szCs w:val="17"/>
        </w:rPr>
        <w:t>printf</w:t>
      </w:r>
      <w:r>
        <w:rPr>
          <w:rFonts w:ascii="Verdana" w:hAnsi="Verdana"/>
          <w:color w:val="000000"/>
          <w:sz w:val="19"/>
          <w:szCs w:val="17"/>
        </w:rPr>
        <w:t> command. For this we need to specify the file content on the command line.</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a file with the printf command, execute the command as follows:</w:t>
      </w:r>
    </w:p>
    <w:p>
      <w:pPr>
        <w:pStyle w:val="Normal"/>
        <w:numPr>
          <w:ilvl w:val="0"/>
          <w:numId w:val="38"/>
        </w:numPr>
        <w:spacing w:lineRule="atLeast" w:line="275" w:before="0" w:after="0"/>
        <w:ind w:left="0" w:hanging="360"/>
        <w:rPr>
          <w:rFonts w:ascii="Verdana" w:hAnsi="Verdana"/>
          <w:color w:val="000000"/>
          <w:sz w:val="19"/>
          <w:szCs w:val="17"/>
        </w:rPr>
      </w:pPr>
      <w:r>
        <w:rPr>
          <w:rFonts w:ascii="Verdana" w:hAnsi="Verdana"/>
          <w:color w:val="000000"/>
          <w:sz w:val="19"/>
          <w:szCs w:val="17"/>
        </w:rPr>
        <w:t>printf " File content" </w:t>
      </w:r>
      <w:r>
        <w:rPr>
          <w:rStyle w:val="Tag"/>
          <w:rFonts w:ascii="Verdana" w:hAnsi="Verdana"/>
          <w:b/>
          <w:bCs/>
          <w:color w:val="006699"/>
          <w:sz w:val="19"/>
          <w:szCs w:val="17"/>
        </w:rPr>
        <w:t>&gt;</w:t>
      </w:r>
      <w:r>
        <w:rPr>
          <w:rFonts w:ascii="Verdana" w:hAnsi="Verdana"/>
          <w:color w:val="000000"/>
          <w:sz w:val="19"/>
          <w:szCs w:val="17"/>
        </w:rPr>
        <w:t> test7.txt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display the file details, execute the ls command as follows:</w:t>
      </w:r>
    </w:p>
    <w:p>
      <w:pPr>
        <w:pStyle w:val="Normal"/>
        <w:numPr>
          <w:ilvl w:val="0"/>
          <w:numId w:val="39"/>
        </w:numPr>
        <w:spacing w:lineRule="atLeast" w:line="275" w:before="0" w:after="0"/>
        <w:ind w:left="0" w:hanging="360"/>
        <w:rPr>
          <w:rFonts w:ascii="Verdana" w:hAnsi="Verdana"/>
          <w:color w:val="000000"/>
          <w:sz w:val="19"/>
          <w:szCs w:val="17"/>
        </w:rPr>
      </w:pPr>
      <w:r>
        <w:rPr>
          <w:rFonts w:ascii="Verdana" w:hAnsi="Verdana"/>
          <w:color w:val="000000"/>
          <w:sz w:val="19"/>
          <w:szCs w:val="17"/>
        </w:rPr>
        <w:t>ls -l test7.txt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display the file content, execute the cat command as follows:</w:t>
      </w:r>
    </w:p>
    <w:p>
      <w:pPr>
        <w:pStyle w:val="Normal"/>
        <w:numPr>
          <w:ilvl w:val="0"/>
          <w:numId w:val="40"/>
        </w:numPr>
        <w:spacing w:lineRule="atLeast" w:line="275" w:before="0" w:after="0"/>
        <w:ind w:left="0" w:hanging="360"/>
        <w:rPr>
          <w:rFonts w:ascii="Verdana" w:hAnsi="Verdana"/>
          <w:color w:val="000000"/>
          <w:sz w:val="19"/>
          <w:szCs w:val="17"/>
        </w:rPr>
      </w:pPr>
      <w:r>
        <w:rPr>
          <w:rFonts w:ascii="Verdana" w:hAnsi="Verdana"/>
          <w:color w:val="000000"/>
          <w:sz w:val="19"/>
          <w:szCs w:val="17"/>
        </w:rPr>
        <w:t>cat test7.txt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7207250" cy="764540"/>
            <wp:effectExtent l="0" t="0" r="0" b="0"/>
            <wp:docPr id="9" name="Picture 11"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Linux Create File"/>
                    <pic:cNvPicPr>
                      <a:picLocks noChangeAspect="1" noChangeArrowheads="1"/>
                    </pic:cNvPicPr>
                  </pic:nvPicPr>
                  <pic:blipFill>
                    <a:blip r:embed="rId21"/>
                    <a:stretch>
                      <a:fillRect/>
                    </a:stretch>
                  </pic:blipFill>
                  <pic:spPr bwMode="auto">
                    <a:xfrm>
                      <a:off x="0" y="0"/>
                      <a:ext cx="7207250" cy="764540"/>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6. Using Text Editor</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We can also create a file using the different text editors like </w:t>
      </w:r>
      <w:r>
        <w:rPr>
          <w:rStyle w:val="Strong"/>
          <w:rFonts w:ascii="Verdana" w:hAnsi="Verdana"/>
          <w:color w:val="000000"/>
          <w:sz w:val="19"/>
          <w:szCs w:val="17"/>
        </w:rPr>
        <w:t>vim, nano, vi,</w:t>
      </w:r>
      <w:r>
        <w:rPr>
          <w:rFonts w:ascii="Verdana" w:hAnsi="Verdana"/>
          <w:color w:val="000000"/>
          <w:sz w:val="19"/>
          <w:szCs w:val="17"/>
        </w:rPr>
        <w:t> and more.</w:t>
      </w:r>
    </w:p>
    <w:p>
      <w:pPr>
        <w:pStyle w:val="Normal"/>
        <w:numPr>
          <w:ilvl w:val="0"/>
          <w:numId w:val="41"/>
        </w:numPr>
        <w:shd w:val="clear" w:color="auto" w:fill="FFFFFF"/>
        <w:spacing w:lineRule="atLeast" w:line="275" w:before="52" w:afterAutospacing="1"/>
        <w:rPr>
          <w:rFonts w:ascii="Verdana" w:hAnsi="Verdana"/>
          <w:color w:val="000000"/>
          <w:sz w:val="19"/>
          <w:szCs w:val="17"/>
        </w:rPr>
      </w:pPr>
      <w:r>
        <w:rPr>
          <w:rStyle w:val="Strong"/>
          <w:rFonts w:ascii="Verdana" w:hAnsi="Verdana"/>
          <w:color w:val="000000"/>
          <w:sz w:val="19"/>
          <w:szCs w:val="17"/>
        </w:rPr>
        <w:t>Using Vim text editor</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We can create a file using the </w:t>
      </w:r>
      <w:r>
        <w:rPr>
          <w:rStyle w:val="Strong"/>
          <w:rFonts w:ascii="Verdana" w:hAnsi="Verdana"/>
          <w:color w:val="000000"/>
          <w:sz w:val="19"/>
          <w:szCs w:val="17"/>
        </w:rPr>
        <w:t>Vim text editor</w:t>
      </w:r>
      <w:r>
        <w:rPr>
          <w:rFonts w:ascii="Verdana" w:hAnsi="Verdana"/>
          <w:color w:val="000000"/>
          <w:sz w:val="19"/>
          <w:szCs w:val="17"/>
        </w:rPr>
        <w:t>. If you do not have the vim editor installed on your machine, execute the below command:</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create a file using the vim text editor, execute the below command:</w:t>
      </w:r>
    </w:p>
    <w:p>
      <w:pPr>
        <w:pStyle w:val="Normal"/>
        <w:numPr>
          <w:ilvl w:val="0"/>
          <w:numId w:val="42"/>
        </w:numPr>
        <w:spacing w:lineRule="atLeast" w:line="275" w:before="0" w:after="0"/>
        <w:ind w:left="0" w:hanging="360"/>
        <w:rPr>
          <w:rFonts w:ascii="Verdana" w:hAnsi="Verdana"/>
          <w:color w:val="000000"/>
          <w:sz w:val="19"/>
          <w:szCs w:val="17"/>
        </w:rPr>
      </w:pPr>
      <w:r>
        <w:rPr>
          <w:rFonts w:ascii="Verdana" w:hAnsi="Verdana"/>
          <w:color w:val="000000"/>
          <w:sz w:val="19"/>
          <w:szCs w:val="17"/>
        </w:rPr>
        <w:t>vim test8.txt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The above command will open the text editor, press i key to go to the insert mode of the editor.</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Enter the file content, press </w:t>
      </w:r>
      <w:r>
        <w:rPr>
          <w:rStyle w:val="Strong"/>
          <w:rFonts w:ascii="Verdana" w:hAnsi="Verdana"/>
          <w:color w:val="000000"/>
          <w:sz w:val="19"/>
          <w:szCs w:val="17"/>
        </w:rPr>
        <w:t>Esc key</w:t>
      </w:r>
      <w:r>
        <w:rPr>
          <w:rFonts w:ascii="Verdana" w:hAnsi="Verdana"/>
          <w:color w:val="000000"/>
          <w:sz w:val="19"/>
          <w:szCs w:val="17"/>
        </w:rPr>
        <w:t> preceded by </w:t>
      </w:r>
      <w:r>
        <w:rPr>
          <w:rStyle w:val="Strong"/>
          <w:rFonts w:ascii="Verdana" w:hAnsi="Verdana"/>
          <w:color w:val="000000"/>
          <w:sz w:val="19"/>
          <w:szCs w:val="17"/>
        </w:rPr>
        <w:t>:wq</w:t>
      </w:r>
      <w:r>
        <w:rPr>
          <w:rFonts w:ascii="Verdana" w:hAnsi="Verdana"/>
          <w:color w:val="000000"/>
          <w:sz w:val="19"/>
          <w:szCs w:val="17"/>
        </w:rPr>
        <w:t> to save and exit the file. The text editor looks like as follows:</w:t>
      </w:r>
    </w:p>
    <w:p>
      <w:pPr>
        <w:pStyle w:val="Normal"/>
        <w:rPr>
          <w:rFonts w:ascii="Times New Roman" w:hAnsi="Times New Roman"/>
          <w:sz w:val="24"/>
          <w:szCs w:val="24"/>
        </w:rPr>
      </w:pPr>
      <w:r>
        <w:rPr/>
        <w:drawing>
          <wp:inline distT="0" distB="0" distL="0" distR="0">
            <wp:extent cx="5677535" cy="1612900"/>
            <wp:effectExtent l="0" t="0" r="0" b="0"/>
            <wp:docPr id="10" name="Picture 12"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Linux Create File"/>
                    <pic:cNvPicPr>
                      <a:picLocks noChangeAspect="1" noChangeArrowheads="1"/>
                    </pic:cNvPicPr>
                  </pic:nvPicPr>
                  <pic:blipFill>
                    <a:blip r:embed="rId22"/>
                    <a:stretch>
                      <a:fillRect/>
                    </a:stretch>
                  </pic:blipFill>
                  <pic:spPr bwMode="auto">
                    <a:xfrm>
                      <a:off x="0" y="0"/>
                      <a:ext cx="5677535" cy="1612900"/>
                    </a:xfrm>
                    <a:prstGeom prst="rect">
                      <a:avLst/>
                    </a:prstGeom>
                  </pic:spPr>
                </pic:pic>
              </a:graphicData>
            </a:graphic>
          </wp:inline>
        </w:drawing>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display the file information, execute the </w:t>
      </w:r>
      <w:r>
        <w:rPr>
          <w:rStyle w:val="Strong"/>
          <w:rFonts w:ascii="Verdana" w:hAnsi="Verdana"/>
          <w:color w:val="000000"/>
          <w:sz w:val="19"/>
          <w:szCs w:val="17"/>
        </w:rPr>
        <w:t>ls</w:t>
      </w:r>
      <w:r>
        <w:rPr>
          <w:rFonts w:ascii="Verdana" w:hAnsi="Verdana"/>
          <w:color w:val="000000"/>
          <w:sz w:val="19"/>
          <w:szCs w:val="17"/>
        </w:rPr>
        <w:t> command as follows:</w:t>
      </w:r>
    </w:p>
    <w:p>
      <w:pPr>
        <w:pStyle w:val="Normal"/>
        <w:numPr>
          <w:ilvl w:val="0"/>
          <w:numId w:val="43"/>
        </w:numPr>
        <w:spacing w:lineRule="atLeast" w:line="275" w:before="0" w:after="0"/>
        <w:ind w:left="0" w:hanging="360"/>
        <w:rPr>
          <w:rFonts w:ascii="Verdana" w:hAnsi="Verdana"/>
          <w:color w:val="000000"/>
          <w:sz w:val="19"/>
          <w:szCs w:val="17"/>
        </w:rPr>
      </w:pPr>
      <w:r>
        <w:rPr>
          <w:rFonts w:ascii="Verdana" w:hAnsi="Verdana"/>
          <w:color w:val="000000"/>
          <w:sz w:val="19"/>
          <w:szCs w:val="17"/>
        </w:rPr>
        <w:t>ls -l test8.txt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To view the file content, run the cat command as follows:</w:t>
      </w:r>
    </w:p>
    <w:p>
      <w:pPr>
        <w:pStyle w:val="Normal"/>
        <w:numPr>
          <w:ilvl w:val="0"/>
          <w:numId w:val="44"/>
        </w:numPr>
        <w:spacing w:lineRule="atLeast" w:line="275" w:before="0" w:after="0"/>
        <w:ind w:left="0" w:hanging="360"/>
        <w:rPr>
          <w:rFonts w:ascii="Verdana" w:hAnsi="Verdana"/>
          <w:color w:val="000000"/>
          <w:sz w:val="19"/>
          <w:szCs w:val="17"/>
        </w:rPr>
      </w:pPr>
      <w:r>
        <w:rPr>
          <w:rFonts w:ascii="Verdana" w:hAnsi="Verdana"/>
          <w:color w:val="000000"/>
          <w:sz w:val="19"/>
          <w:szCs w:val="17"/>
        </w:rPr>
        <w:t>cat test8.txt  </w:t>
      </w:r>
    </w:p>
    <w:p>
      <w:pPr>
        <w:pStyle w:val="NormalWeb"/>
        <w:shd w:val="clear" w:color="auto" w:fill="FFFFFF"/>
        <w:spacing w:before="280" w:after="280"/>
        <w:rPr>
          <w:rFonts w:ascii="Verdana" w:hAnsi="Verdana"/>
          <w:color w:val="000000"/>
          <w:sz w:val="19"/>
          <w:szCs w:val="17"/>
        </w:rPr>
      </w:pPr>
      <w:r>
        <w:rPr>
          <w:rFonts w:ascii="Verdana" w:hAnsi="Verdana"/>
          <w:color w:val="000000"/>
          <w:sz w:val="19"/>
          <w:szCs w:val="17"/>
        </w:rPr>
        <w:t>Consider the below output:</w:t>
      </w:r>
    </w:p>
    <w:p>
      <w:pPr>
        <w:pStyle w:val="Normal"/>
        <w:rPr>
          <w:rFonts w:ascii="Times New Roman" w:hAnsi="Times New Roman"/>
          <w:sz w:val="24"/>
          <w:szCs w:val="24"/>
        </w:rPr>
      </w:pPr>
      <w:r>
        <w:rPr/>
        <w:drawing>
          <wp:inline distT="0" distB="0" distL="0" distR="0">
            <wp:extent cx="5916930" cy="864235"/>
            <wp:effectExtent l="0" t="0" r="0" b="0"/>
            <wp:docPr id="11" name="Picture 13"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Linux Create File"/>
                    <pic:cNvPicPr>
                      <a:picLocks noChangeAspect="1" noChangeArrowheads="1"/>
                    </pic:cNvPicPr>
                  </pic:nvPicPr>
                  <pic:blipFill>
                    <a:blip r:embed="rId23"/>
                    <a:stretch>
                      <a:fillRect/>
                    </a:stretch>
                  </pic:blipFill>
                  <pic:spPr bwMode="auto">
                    <a:xfrm>
                      <a:off x="0" y="0"/>
                      <a:ext cx="5916930" cy="864235"/>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7. Using Nano editor</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We can create a file using the </w:t>
      </w:r>
      <w:r>
        <w:rPr>
          <w:rStyle w:val="Strong"/>
          <w:rFonts w:ascii="Verdana" w:hAnsi="Verdana"/>
          <w:color w:val="000000"/>
          <w:sz w:val="17"/>
          <w:szCs w:val="17"/>
        </w:rPr>
        <w:t>nano</w:t>
      </w:r>
      <w:r>
        <w:rPr>
          <w:rFonts w:ascii="Verdana" w:hAnsi="Verdana"/>
          <w:color w:val="000000"/>
          <w:sz w:val="17"/>
          <w:szCs w:val="17"/>
        </w:rPr>
        <w:t> text editor. To create a file, execute the below command:</w:t>
      </w:r>
    </w:p>
    <w:p>
      <w:pPr>
        <w:pStyle w:val="Normal"/>
        <w:numPr>
          <w:ilvl w:val="0"/>
          <w:numId w:val="45"/>
        </w:numPr>
        <w:spacing w:lineRule="atLeast" w:line="275" w:before="0" w:after="0"/>
        <w:ind w:left="0" w:hanging="360"/>
        <w:rPr>
          <w:rFonts w:ascii="Verdana" w:hAnsi="Verdana"/>
          <w:color w:val="000000"/>
          <w:sz w:val="17"/>
          <w:szCs w:val="17"/>
        </w:rPr>
      </w:pPr>
      <w:r>
        <w:rPr>
          <w:rFonts w:ascii="Verdana" w:hAnsi="Verdana"/>
          <w:color w:val="000000"/>
          <w:sz w:val="17"/>
          <w:szCs w:val="17"/>
        </w:rPr>
        <w:t>nano test9.txt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The above command will open the nano text editor. Enter the desired text and press </w:t>
      </w:r>
      <w:r>
        <w:rPr>
          <w:rStyle w:val="Strong"/>
          <w:rFonts w:ascii="Verdana" w:hAnsi="Verdana"/>
          <w:color w:val="000000"/>
          <w:sz w:val="17"/>
          <w:szCs w:val="17"/>
        </w:rPr>
        <w:t>CTRL + X</w:t>
      </w:r>
      <w:r>
        <w:rPr>
          <w:rFonts w:ascii="Verdana" w:hAnsi="Verdana"/>
          <w:color w:val="000000"/>
          <w:sz w:val="17"/>
          <w:szCs w:val="17"/>
        </w:rPr>
        <w:t> then type y for confirmation of the file changes. Press </w:t>
      </w:r>
      <w:r>
        <w:rPr>
          <w:rStyle w:val="Strong"/>
          <w:rFonts w:ascii="Verdana" w:hAnsi="Verdana"/>
          <w:color w:val="000000"/>
          <w:sz w:val="17"/>
          <w:szCs w:val="17"/>
        </w:rPr>
        <w:t>Enter key</w:t>
      </w:r>
      <w:r>
        <w:rPr>
          <w:rFonts w:ascii="Verdana" w:hAnsi="Verdana"/>
          <w:color w:val="000000"/>
          <w:sz w:val="17"/>
          <w:szCs w:val="17"/>
        </w:rPr>
        <w:t> to exit from the editor.</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The nano text editor looks like the below image:</w:t>
      </w:r>
    </w:p>
    <w:p>
      <w:pPr>
        <w:pStyle w:val="Normal"/>
        <w:rPr>
          <w:rFonts w:ascii="Times New Roman" w:hAnsi="Times New Roman"/>
          <w:sz w:val="24"/>
          <w:szCs w:val="24"/>
        </w:rPr>
      </w:pPr>
      <w:r>
        <w:rPr/>
        <w:drawing>
          <wp:inline distT="0" distB="0" distL="0" distR="0">
            <wp:extent cx="5892165" cy="1562735"/>
            <wp:effectExtent l="0" t="0" r="0" b="0"/>
            <wp:docPr id="12" name="Picture 14"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Linux Create File"/>
                    <pic:cNvPicPr>
                      <a:picLocks noChangeAspect="1" noChangeArrowheads="1"/>
                    </pic:cNvPicPr>
                  </pic:nvPicPr>
                  <pic:blipFill>
                    <a:blip r:embed="rId24"/>
                    <a:stretch>
                      <a:fillRect/>
                    </a:stretch>
                  </pic:blipFill>
                  <pic:spPr bwMode="auto">
                    <a:xfrm>
                      <a:off x="0" y="0"/>
                      <a:ext cx="5892165" cy="156273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display the file information, execute the below command:</w:t>
      </w:r>
    </w:p>
    <w:p>
      <w:pPr>
        <w:pStyle w:val="Normal"/>
        <w:numPr>
          <w:ilvl w:val="0"/>
          <w:numId w:val="46"/>
        </w:numPr>
        <w:spacing w:lineRule="atLeast" w:line="275" w:before="0" w:after="0"/>
        <w:ind w:left="0" w:hanging="360"/>
        <w:rPr>
          <w:rFonts w:ascii="Verdana" w:hAnsi="Verdana"/>
          <w:color w:val="000000"/>
          <w:sz w:val="17"/>
          <w:szCs w:val="17"/>
        </w:rPr>
      </w:pPr>
      <w:r>
        <w:rPr>
          <w:rFonts w:ascii="Verdana" w:hAnsi="Verdana"/>
          <w:color w:val="000000"/>
          <w:sz w:val="17"/>
          <w:szCs w:val="17"/>
        </w:rPr>
        <w:t>ls -l test9.txt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view the file content, execute the below command:</w:t>
      </w:r>
    </w:p>
    <w:p>
      <w:pPr>
        <w:pStyle w:val="Normal"/>
        <w:numPr>
          <w:ilvl w:val="0"/>
          <w:numId w:val="47"/>
        </w:numPr>
        <w:spacing w:lineRule="atLeast" w:line="275" w:before="0" w:after="0"/>
        <w:ind w:left="0" w:hanging="360"/>
        <w:rPr>
          <w:rFonts w:ascii="Verdana" w:hAnsi="Verdana"/>
          <w:color w:val="000000"/>
          <w:sz w:val="17"/>
          <w:szCs w:val="17"/>
        </w:rPr>
      </w:pPr>
      <w:r>
        <w:rPr>
          <w:rFonts w:ascii="Verdana" w:hAnsi="Verdana"/>
          <w:color w:val="000000"/>
          <w:sz w:val="17"/>
          <w:szCs w:val="17"/>
        </w:rPr>
        <w:t>cat test9.txt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Consider the below output:</w:t>
      </w:r>
    </w:p>
    <w:p>
      <w:pPr>
        <w:pStyle w:val="Normal"/>
        <w:rPr>
          <w:rFonts w:ascii="Times New Roman" w:hAnsi="Times New Roman"/>
          <w:sz w:val="24"/>
          <w:szCs w:val="24"/>
        </w:rPr>
      </w:pPr>
      <w:r>
        <w:rPr/>
        <w:drawing>
          <wp:inline distT="0" distB="0" distL="0" distR="0">
            <wp:extent cx="5892165" cy="873125"/>
            <wp:effectExtent l="0" t="0" r="0" b="0"/>
            <wp:docPr id="13" name="Picture 15"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Linux Create File"/>
                    <pic:cNvPicPr>
                      <a:picLocks noChangeAspect="1" noChangeArrowheads="1"/>
                    </pic:cNvPicPr>
                  </pic:nvPicPr>
                  <pic:blipFill>
                    <a:blip r:embed="rId25"/>
                    <a:stretch>
                      <a:fillRect/>
                    </a:stretch>
                  </pic:blipFill>
                  <pic:spPr bwMode="auto">
                    <a:xfrm>
                      <a:off x="0" y="0"/>
                      <a:ext cx="5892165" cy="873125"/>
                    </a:xfrm>
                    <a:prstGeom prst="rect">
                      <a:avLst/>
                    </a:prstGeom>
                  </pic:spPr>
                </pic:pic>
              </a:graphicData>
            </a:graphic>
          </wp:inline>
        </w:drawing>
      </w:r>
    </w:p>
    <w:p>
      <w:pPr>
        <w:pStyle w:val="Heading3"/>
        <w:shd w:val="clear" w:color="auto" w:fill="FFFFFF"/>
        <w:spacing w:lineRule="atLeast" w:line="312"/>
        <w:rPr>
          <w:rFonts w:ascii="Helvetica" w:hAnsi="Helvetica"/>
          <w:b w:val="false"/>
          <w:b w:val="false"/>
          <w:bCs w:val="false"/>
          <w:color w:val="610B4B"/>
          <w:sz w:val="28"/>
          <w:szCs w:val="28"/>
        </w:rPr>
      </w:pPr>
      <w:r>
        <w:rPr>
          <w:rFonts w:ascii="Helvetica" w:hAnsi="Helvetica"/>
          <w:b w:val="false"/>
          <w:bCs w:val="false"/>
          <w:color w:val="610B4B"/>
          <w:sz w:val="28"/>
          <w:szCs w:val="28"/>
        </w:rPr>
        <w:t>Using Vi editor</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create a file with Vi editor, execute the below command:</w:t>
      </w:r>
    </w:p>
    <w:p>
      <w:pPr>
        <w:pStyle w:val="Normal"/>
        <w:numPr>
          <w:ilvl w:val="0"/>
          <w:numId w:val="48"/>
        </w:numPr>
        <w:spacing w:lineRule="atLeast" w:line="275" w:before="0" w:after="0"/>
        <w:ind w:left="0" w:hanging="360"/>
        <w:rPr>
          <w:rFonts w:ascii="Verdana" w:hAnsi="Verdana"/>
          <w:color w:val="000000"/>
          <w:sz w:val="17"/>
          <w:szCs w:val="17"/>
        </w:rPr>
      </w:pPr>
      <w:r>
        <w:rPr>
          <w:rFonts w:ascii="Verdana" w:hAnsi="Verdana"/>
          <w:color w:val="000000"/>
          <w:sz w:val="17"/>
          <w:szCs w:val="17"/>
        </w:rPr>
        <w:t>vi test10.txt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The above command will open the Vi editor. Press i key for the insert mode and enter the file content. Press Esc key and :wq to save and exit the file from the editor.</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display the file information, execute the below command:</w:t>
      </w:r>
    </w:p>
    <w:p>
      <w:pPr>
        <w:pStyle w:val="Normal"/>
        <w:numPr>
          <w:ilvl w:val="0"/>
          <w:numId w:val="49"/>
        </w:numPr>
        <w:spacing w:lineRule="atLeast" w:line="275" w:before="0" w:after="0"/>
        <w:ind w:left="0" w:hanging="360"/>
        <w:rPr>
          <w:rFonts w:ascii="Verdana" w:hAnsi="Verdana"/>
          <w:color w:val="000000"/>
          <w:sz w:val="17"/>
          <w:szCs w:val="17"/>
        </w:rPr>
      </w:pPr>
      <w:r>
        <w:rPr>
          <w:rFonts w:ascii="Verdana" w:hAnsi="Verdana"/>
          <w:color w:val="000000"/>
          <w:sz w:val="17"/>
          <w:szCs w:val="17"/>
        </w:rPr>
        <w:t>ls -l test10.txt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display the file content, execute the below command:</w:t>
      </w:r>
    </w:p>
    <w:p>
      <w:pPr>
        <w:pStyle w:val="Normal"/>
        <w:numPr>
          <w:ilvl w:val="0"/>
          <w:numId w:val="50"/>
        </w:numPr>
        <w:spacing w:lineRule="atLeast" w:line="275" w:before="0" w:after="0"/>
        <w:ind w:left="0" w:hanging="360"/>
        <w:rPr>
          <w:rFonts w:ascii="Verdana" w:hAnsi="Verdana"/>
          <w:color w:val="000000"/>
          <w:sz w:val="17"/>
          <w:szCs w:val="17"/>
        </w:rPr>
      </w:pPr>
      <w:r>
        <w:rPr>
          <w:rFonts w:ascii="Verdana" w:hAnsi="Verdana"/>
          <w:color w:val="000000"/>
          <w:sz w:val="17"/>
          <w:szCs w:val="17"/>
        </w:rPr>
        <w:t>cat test10.txt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Consider the below output:</w:t>
      </w:r>
    </w:p>
    <w:p>
      <w:pPr>
        <w:pStyle w:val="Heading1"/>
        <w:shd w:val="clear" w:color="auto" w:fill="FFFFFF"/>
        <w:spacing w:lineRule="atLeast" w:line="312" w:before="65" w:after="0"/>
        <w:rPr>
          <w:rFonts w:ascii="Helvetica" w:hAnsi="Helvetica"/>
          <w:b w:val="false"/>
          <w:b w:val="false"/>
          <w:bCs w:val="false"/>
          <w:color w:val="610B38"/>
          <w:sz w:val="38"/>
          <w:szCs w:val="38"/>
        </w:rPr>
      </w:pPr>
      <w:r>
        <w:rPr/>
        <w:drawing>
          <wp:inline distT="0" distB="0" distL="0" distR="0">
            <wp:extent cx="5784215" cy="873125"/>
            <wp:effectExtent l="0" t="0" r="0" b="0"/>
            <wp:docPr id="14" name="Picture 16" descr="Linux Creat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Linux Create File"/>
                    <pic:cNvPicPr>
                      <a:picLocks noChangeAspect="1" noChangeArrowheads="1"/>
                    </pic:cNvPicPr>
                  </pic:nvPicPr>
                  <pic:blipFill>
                    <a:blip r:embed="rId26"/>
                    <a:stretch>
                      <a:fillRect/>
                    </a:stretch>
                  </pic:blipFill>
                  <pic:spPr bwMode="auto">
                    <a:xfrm>
                      <a:off x="0" y="0"/>
                      <a:ext cx="5784215" cy="873125"/>
                    </a:xfrm>
                    <a:prstGeom prst="rect">
                      <a:avLst/>
                    </a:prstGeom>
                  </pic:spPr>
                </pic:pic>
              </a:graphicData>
            </a:graphic>
          </wp:inline>
        </w:drawing>
      </w:r>
      <w:r>
        <w:rPr>
          <w:rFonts w:ascii="Helvetica" w:hAnsi="Helvetica"/>
          <w:b w:val="false"/>
          <w:bCs w:val="false"/>
          <w:color w:val="610B38"/>
          <w:sz w:val="38"/>
          <w:szCs w:val="38"/>
        </w:rPr>
        <w:t>Linux file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file command is used to determine the file type. It does not care about the extension used for file. It simply uses file command and tell us the file type. It has several options.</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Syntax:</w:t>
      </w:r>
    </w:p>
    <w:p>
      <w:pPr>
        <w:pStyle w:val="Normal"/>
        <w:numPr>
          <w:ilvl w:val="0"/>
          <w:numId w:val="51"/>
        </w:numPr>
        <w:spacing w:lineRule="atLeast" w:line="275" w:before="0" w:after="0"/>
        <w:ind w:left="0" w:hanging="360"/>
        <w:rPr>
          <w:rFonts w:ascii="Verdana" w:hAnsi="Verdana"/>
          <w:color w:val="000000"/>
          <w:sz w:val="17"/>
          <w:szCs w:val="17"/>
        </w:rPr>
      </w:pPr>
      <w:r>
        <w:rPr>
          <w:rFonts w:ascii="Verdana" w:hAnsi="Verdana"/>
          <w:color w:val="000000"/>
          <w:sz w:val="17"/>
          <w:szCs w:val="17"/>
        </w:rPr>
        <w:t>file </w:t>
      </w:r>
      <w:r>
        <w:rPr>
          <w:rStyle w:val="Tag"/>
          <w:rFonts w:ascii="Verdana" w:hAnsi="Verdana"/>
          <w:b/>
          <w:bCs/>
          <w:color w:val="006699"/>
          <w:sz w:val="17"/>
          <w:szCs w:val="17"/>
        </w:rPr>
        <w:t>&lt;</w:t>
      </w:r>
      <w:r>
        <w:rPr>
          <w:rStyle w:val="Tagname"/>
          <w:rFonts w:ascii="Verdana" w:hAnsi="Verdana"/>
          <w:b/>
          <w:bCs/>
          <w:color w:val="006699"/>
          <w:sz w:val="17"/>
          <w:szCs w:val="17"/>
        </w:rPr>
        <w:t>filename</w:t>
      </w:r>
      <w:r>
        <w:rPr>
          <w:rStyle w:val="Tag"/>
          <w:rFonts w:ascii="Verdana" w:hAnsi="Verdana"/>
          <w:b/>
          <w:bCs/>
          <w:color w:val="006699"/>
          <w:sz w:val="17"/>
          <w:szCs w:val="17"/>
        </w:rPr>
        <w:t>&gt;</w:t>
      </w:r>
      <w:r>
        <w:rPr>
          <w:rFonts w:ascii="Verdana" w:hAnsi="Verdana"/>
          <w:color w:val="000000"/>
          <w:sz w:val="17"/>
          <w:szCs w:val="17"/>
        </w:rPr>
        <w:t>  </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Example:</w:t>
      </w:r>
    </w:p>
    <w:p>
      <w:pPr>
        <w:pStyle w:val="Normal"/>
        <w:numPr>
          <w:ilvl w:val="0"/>
          <w:numId w:val="52"/>
        </w:numPr>
        <w:spacing w:lineRule="atLeast" w:line="275" w:before="0" w:after="0"/>
        <w:ind w:left="0" w:hanging="360"/>
        <w:rPr>
          <w:rFonts w:ascii="Verdana" w:hAnsi="Verdana"/>
          <w:color w:val="000000"/>
          <w:sz w:val="17"/>
          <w:szCs w:val="17"/>
        </w:rPr>
      </w:pPr>
      <w:r>
        <w:rPr>
          <w:rFonts w:ascii="Verdana" w:hAnsi="Verdana"/>
          <w:color w:val="000000"/>
          <w:sz w:val="17"/>
          <w:szCs w:val="17"/>
        </w:rPr>
        <w:t>file 1.png  </w:t>
      </w:r>
    </w:p>
    <w:p>
      <w:pPr>
        <w:pStyle w:val="Normal"/>
        <w:spacing w:lineRule="auto" w:line="240"/>
        <w:rPr>
          <w:rFonts w:ascii="Times New Roman" w:hAnsi="Times New Roman"/>
          <w:sz w:val="24"/>
          <w:szCs w:val="24"/>
        </w:rPr>
      </w:pPr>
      <w:r>
        <w:rPr/>
        <w:drawing>
          <wp:inline distT="0" distB="0" distL="0" distR="0">
            <wp:extent cx="5161915" cy="2019935"/>
            <wp:effectExtent l="0" t="0" r="0" b="0"/>
            <wp:docPr id="15" name="Picture 29" descr="Linux Fi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Linux File Command"/>
                    <pic:cNvPicPr>
                      <a:picLocks noChangeAspect="1" noChangeArrowheads="1"/>
                    </pic:cNvPicPr>
                  </pic:nvPicPr>
                  <pic:blipFill>
                    <a:blip r:embed="rId27"/>
                    <a:stretch>
                      <a:fillRect/>
                    </a:stretch>
                  </pic:blipFill>
                  <pic:spPr bwMode="auto">
                    <a:xfrm>
                      <a:off x="0" y="0"/>
                      <a:ext cx="5161915" cy="201993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In above snapshot, you can see file command along with different arguments, specifying their file types.</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Note:</w:t>
      </w:r>
      <w:r>
        <w:rPr>
          <w:rFonts w:ascii="Verdana" w:hAnsi="Verdana"/>
          <w:color w:val="000000"/>
          <w:sz w:val="17"/>
          <w:szCs w:val="17"/>
        </w:rPr>
        <w:t> File command tell us the file type with the help of a magic file that contains all the patterns to recognize a file type. Path of magic file is /usr/share/file/magic. For more information enter the command 'man 5 magic'.</w: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File Command Options</w:t>
      </w:r>
    </w:p>
    <w:tbl>
      <w:tblPr>
        <w:tblW w:w="11389" w:type="dxa"/>
        <w:jc w:val="left"/>
        <w:tblInd w:w="142" w:type="dxa"/>
        <w:tblLayout w:type="fixed"/>
        <w:tblCellMar>
          <w:top w:w="157" w:type="dxa"/>
          <w:left w:w="157" w:type="dxa"/>
          <w:bottom w:w="157" w:type="dxa"/>
          <w:right w:w="157" w:type="dxa"/>
        </w:tblCellMar>
        <w:tblLook w:val="04a0"/>
      </w:tblPr>
      <w:tblGrid>
        <w:gridCol w:w="2670"/>
        <w:gridCol w:w="8718"/>
      </w:tblGrid>
      <w:tr>
        <w:trPr/>
        <w:tc>
          <w:tcPr>
            <w:tcW w:w="2670" w:type="dxa"/>
            <w:tcBorders>
              <w:top w:val="single" w:sz="4" w:space="0" w:color="C7CCBE"/>
              <w:left w:val="single" w:sz="4" w:space="0" w:color="C7CCBE"/>
            </w:tcBorders>
            <w:shd w:color="auto" w:fill="C7CCBE" w:val="clear"/>
          </w:tcPr>
          <w:p>
            <w:pPr>
              <w:pStyle w:val="Normal"/>
              <w:widowControl w:val="false"/>
              <w:spacing w:before="0" w:after="200"/>
              <w:rPr>
                <w:b/>
                <w:b/>
                <w:bCs/>
                <w:color w:val="000000"/>
              </w:rPr>
            </w:pPr>
            <w:r>
              <w:rPr>
                <w:b/>
                <w:bCs/>
                <w:color w:val="000000"/>
              </w:rPr>
              <w:t>Option</w:t>
            </w:r>
          </w:p>
        </w:tc>
        <w:tc>
          <w:tcPr>
            <w:tcW w:w="8718" w:type="dxa"/>
            <w:tcBorders>
              <w:top w:val="single" w:sz="4" w:space="0" w:color="C7CCBE"/>
              <w:right w:val="single" w:sz="4" w:space="0" w:color="C7CCBE"/>
            </w:tcBorders>
            <w:shd w:color="auto" w:fill="C7CCBE" w:val="clear"/>
          </w:tcPr>
          <w:p>
            <w:pPr>
              <w:pStyle w:val="Normal"/>
              <w:widowControl w:val="false"/>
              <w:spacing w:before="0" w:after="200"/>
              <w:rPr>
                <w:b/>
                <w:b/>
                <w:bCs/>
                <w:color w:val="000000"/>
              </w:rPr>
            </w:pPr>
            <w:r>
              <w:rPr>
                <w:b/>
                <w:bCs/>
                <w:color w:val="000000"/>
              </w:rPr>
              <w:t>Function</w:t>
            </w:r>
          </w:p>
        </w:tc>
      </w:tr>
      <w:tr>
        <w:trPr/>
        <w:tc>
          <w:tcPr>
            <w:tcW w:w="2670"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hyperlink r:id="rId28">
              <w:r>
                <w:rPr>
                  <w:rStyle w:val="InternetLink"/>
                  <w:rFonts w:ascii="Verdana" w:hAnsi="Verdana"/>
                  <w:color w:val="008000"/>
                  <w:sz w:val="17"/>
                  <w:szCs w:val="17"/>
                </w:rPr>
                <w:t>file -s</w:t>
              </w:r>
            </w:hyperlink>
          </w:p>
        </w:tc>
        <w:tc>
          <w:tcPr>
            <w:tcW w:w="8718"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Used for special files.</w:t>
            </w:r>
          </w:p>
        </w:tc>
      </w:tr>
      <w:tr>
        <w:trPr/>
        <w:tc>
          <w:tcPr>
            <w:tcW w:w="2670"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hyperlink r:id="rId29">
              <w:r>
                <w:rPr>
                  <w:rStyle w:val="InternetLink"/>
                  <w:rFonts w:ascii="Verdana" w:hAnsi="Verdana"/>
                  <w:color w:val="008000"/>
                  <w:sz w:val="17"/>
                  <w:szCs w:val="17"/>
                </w:rPr>
                <w:t>file *</w:t>
              </w:r>
            </w:hyperlink>
          </w:p>
        </w:tc>
        <w:tc>
          <w:tcPr>
            <w:tcW w:w="8718"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Used to list types of all the files.</w:t>
            </w:r>
          </w:p>
        </w:tc>
      </w:tr>
      <w:tr>
        <w:trPr/>
        <w:tc>
          <w:tcPr>
            <w:tcW w:w="2670"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hyperlink r:id="rId30">
              <w:r>
                <w:rPr>
                  <w:rStyle w:val="InternetLink"/>
                  <w:rFonts w:ascii="Verdana" w:hAnsi="Verdana"/>
                  <w:color w:val="008000"/>
                  <w:sz w:val="17"/>
                  <w:szCs w:val="17"/>
                </w:rPr>
                <w:t>file /directory name/*</w:t>
              </w:r>
            </w:hyperlink>
          </w:p>
        </w:tc>
        <w:tc>
          <w:tcPr>
            <w:tcW w:w="8718"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Used to list types of all the files from mentioned directory.</w:t>
            </w:r>
          </w:p>
        </w:tc>
      </w:tr>
      <w:tr>
        <w:trPr/>
        <w:tc>
          <w:tcPr>
            <w:tcW w:w="2670"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hyperlink r:id="rId31">
              <w:r>
                <w:rPr>
                  <w:rStyle w:val="InternetLink"/>
                  <w:rFonts w:ascii="Verdana" w:hAnsi="Verdana"/>
                  <w:color w:val="008000"/>
                  <w:sz w:val="17"/>
                  <w:szCs w:val="17"/>
                </w:rPr>
                <w:t>file [range]*</w:t>
              </w:r>
            </w:hyperlink>
          </w:p>
        </w:tc>
        <w:tc>
          <w:tcPr>
            <w:tcW w:w="8718"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It will list out all the files starting from the alphabet present within the given range.</w:t>
            </w:r>
          </w:p>
        </w:tc>
      </w:tr>
    </w:tbl>
    <w:p>
      <w:pPr>
        <w:pStyle w:val="Heading1"/>
        <w:shd w:val="clear" w:color="auto" w:fill="FFFFFF"/>
        <w:spacing w:lineRule="atLeast" w:line="312" w:before="65" w:after="0"/>
        <w:rPr>
          <w:rFonts w:ascii="Helvetica" w:hAnsi="Helvetica"/>
          <w:b w:val="false"/>
          <w:b w:val="false"/>
          <w:bCs w:val="false"/>
          <w:color w:val="610B38"/>
          <w:sz w:val="38"/>
          <w:szCs w:val="38"/>
        </w:rPr>
      </w:pPr>
      <w:r>
        <w:rPr>
          <w:rFonts w:ascii="Helvetica" w:hAnsi="Helvetica"/>
          <w:b w:val="false"/>
          <w:bCs w:val="false"/>
          <w:color w:val="610B38"/>
          <w:sz w:val="38"/>
          <w:szCs w:val="38"/>
        </w:rPr>
        <w:t>Linux touch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touch command is a way to create empty files (there are some other mehtods also). You can update the modification and access time of each file with the help of touch command.</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Syntax:</w:t>
      </w:r>
    </w:p>
    <w:p>
      <w:pPr>
        <w:pStyle w:val="Normal"/>
        <w:numPr>
          <w:ilvl w:val="0"/>
          <w:numId w:val="53"/>
        </w:numPr>
        <w:spacing w:lineRule="atLeast" w:line="275" w:before="0" w:after="0"/>
        <w:ind w:left="0" w:hanging="360"/>
        <w:rPr>
          <w:rFonts w:ascii="Verdana" w:hAnsi="Verdana"/>
          <w:color w:val="000000"/>
          <w:sz w:val="17"/>
          <w:szCs w:val="17"/>
        </w:rPr>
      </w:pPr>
      <w:r>
        <w:rPr>
          <w:rFonts w:ascii="Verdana" w:hAnsi="Verdana"/>
          <w:color w:val="000000"/>
          <w:sz w:val="17"/>
          <w:szCs w:val="17"/>
        </w:rPr>
        <w:t>touch </w:t>
      </w:r>
      <w:r>
        <w:rPr>
          <w:rStyle w:val="Tag"/>
          <w:rFonts w:ascii="Verdana" w:hAnsi="Verdana"/>
          <w:b/>
          <w:bCs/>
          <w:color w:val="006699"/>
          <w:sz w:val="17"/>
          <w:szCs w:val="17"/>
        </w:rPr>
        <w:t>&lt;</w:t>
      </w:r>
      <w:r>
        <w:rPr>
          <w:rStyle w:val="Tagname"/>
          <w:rFonts w:ascii="Verdana" w:hAnsi="Verdana"/>
          <w:b/>
          <w:bCs/>
          <w:color w:val="006699"/>
          <w:sz w:val="17"/>
          <w:szCs w:val="17"/>
        </w:rPr>
        <w:t>filename</w:t>
      </w:r>
      <w:r>
        <w:rPr>
          <w:rStyle w:val="Tag"/>
          <w:rFonts w:ascii="Verdana" w:hAnsi="Verdana"/>
          <w:b/>
          <w:bCs/>
          <w:color w:val="006699"/>
          <w:sz w:val="17"/>
          <w:szCs w:val="17"/>
        </w:rPr>
        <w:t>&gt;</w:t>
      </w:r>
      <w:r>
        <w:rPr>
          <w:rFonts w:ascii="Verdana" w:hAnsi="Verdana"/>
          <w:color w:val="000000"/>
          <w:sz w:val="17"/>
          <w:szCs w:val="17"/>
        </w:rPr>
        <w:t>  </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Example:</w:t>
      </w:r>
    </w:p>
    <w:p>
      <w:pPr>
        <w:pStyle w:val="Normal"/>
        <w:numPr>
          <w:ilvl w:val="0"/>
          <w:numId w:val="54"/>
        </w:numPr>
        <w:spacing w:lineRule="atLeast" w:line="275" w:before="0" w:after="0"/>
        <w:ind w:left="0" w:hanging="360"/>
        <w:rPr>
          <w:rFonts w:ascii="Verdana" w:hAnsi="Verdana"/>
          <w:color w:val="000000"/>
          <w:sz w:val="17"/>
          <w:szCs w:val="17"/>
        </w:rPr>
      </w:pPr>
      <w:r>
        <w:rPr>
          <w:rFonts w:ascii="Verdana" w:hAnsi="Verdana"/>
          <w:color w:val="000000"/>
          <w:sz w:val="17"/>
          <w:szCs w:val="17"/>
        </w:rPr>
        <w:t>touch myfile1  </w:t>
      </w:r>
    </w:p>
    <w:p>
      <w:pPr>
        <w:pStyle w:val="Normal"/>
        <w:spacing w:lineRule="auto" w:line="240"/>
        <w:rPr>
          <w:rFonts w:ascii="Times New Roman" w:hAnsi="Times New Roman"/>
          <w:sz w:val="24"/>
          <w:szCs w:val="24"/>
        </w:rPr>
      </w:pPr>
      <w:r>
        <w:rPr/>
        <w:drawing>
          <wp:inline distT="0" distB="0" distL="0" distR="0">
            <wp:extent cx="6281420" cy="2011680"/>
            <wp:effectExtent l="0" t="0" r="0" b="0"/>
            <wp:docPr id="16" name="Picture 31" descr="TOUCH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1" descr="TOUCH Command "/>
                    <pic:cNvPicPr>
                      <a:picLocks noChangeAspect="1" noChangeArrowheads="1"/>
                    </pic:cNvPicPr>
                  </pic:nvPicPr>
                  <pic:blipFill>
                    <a:blip r:embed="rId32"/>
                    <a:stretch>
                      <a:fillRect/>
                    </a:stretch>
                  </pic:blipFill>
                  <pic:spPr bwMode="auto">
                    <a:xfrm>
                      <a:off x="0" y="0"/>
                      <a:ext cx="6281420" cy="2011680"/>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Look above, we have created two files namely 'myfile1' and 'myfile2' through touch command. To create multiple files just type all the file names with a single touch command followed by enter key. For example, if you would like to create 'myfile1' and 'myfile2' simultaneously, then your command will be:</w:t>
      </w:r>
    </w:p>
    <w:p>
      <w:pPr>
        <w:pStyle w:val="Normal"/>
        <w:numPr>
          <w:ilvl w:val="0"/>
          <w:numId w:val="55"/>
        </w:numPr>
        <w:spacing w:lineRule="atLeast" w:line="275" w:before="0" w:after="0"/>
        <w:ind w:left="0" w:hanging="360"/>
        <w:rPr>
          <w:rFonts w:ascii="Verdana" w:hAnsi="Verdana"/>
          <w:color w:val="000000"/>
          <w:sz w:val="17"/>
          <w:szCs w:val="17"/>
        </w:rPr>
      </w:pPr>
      <w:r>
        <w:rPr>
          <w:rFonts w:ascii="Verdana" w:hAnsi="Verdana"/>
          <w:color w:val="000000"/>
          <w:sz w:val="17"/>
          <w:szCs w:val="17"/>
        </w:rPr>
        <w:t>touch myfile1 myfile2  </w:t>
      </w:r>
    </w:p>
    <w:p>
      <w:pPr>
        <w:pStyle w:val="Normal"/>
        <w:spacing w:lineRule="auto" w:line="240"/>
        <w:rPr>
          <w:rFonts w:ascii="Times New Roman" w:hAnsi="Times New Roman"/>
          <w:sz w:val="24"/>
          <w:szCs w:val="24"/>
        </w:rPr>
      </w:pPr>
      <w:r>
        <w:rPr/>
        <mc:AlternateContent>
          <mc:Choice Requires="wps">
            <w:drawing>
              <wp:inline distT="0" distB="0" distL="0" distR="0">
                <wp:extent cx="5944235" cy="8890"/>
                <wp:effectExtent l="0" t="0" r="0" b="0"/>
                <wp:docPr id="17" name=""/>
                <a:graphic xmlns:a="http://schemas.openxmlformats.org/drawingml/2006/main">
                  <a:graphicData uri="http://schemas.microsoft.com/office/word/2010/wordprocessingShape">
                    <wps:wsp>
                      <wps:cNvSpPr/>
                      <wps:nvSpPr>
                        <wps:cNvPr id="0" name="Rectangle 1"/>
                        <wps:cNvSpPr/>
                      </wps:nvSpPr>
                      <wps:spPr>
                        <a:xfrm>
                          <a:off x="0" y="0"/>
                          <a:ext cx="5943600" cy="8280"/>
                        </a:xfrm>
                        <a:prstGeom prst="rect">
                          <a:avLst/>
                        </a:prstGeom>
                        <a:solidFill>
                          <a:srgbClr val="d4d4d4"/>
                        </a:solidFill>
                        <a:ln w="0">
                          <a:noFill/>
                        </a:ln>
                      </wps:spPr>
                      <wps:bodyPr/>
                    </wps:wsp>
                  </a:graphicData>
                </a:graphic>
                <wp14:sizeRelH relativeFrom="page">
                  <wp14:pctWidth>100000</wp14:pctWidth>
                </wp14:sizeRelH>
              </wp:inline>
            </w:drawing>
          </mc:Choice>
          <mc:Fallback>
            <w:pict>
              <v:rect id="shape_0" fillcolor="#d4d4d4" stroked="f" style="position:absolute;margin-left:0pt;margin-top:-0.7pt;width:467.95pt;height:0.6pt;mso-position-horizontal:center;mso-position-vertical:top">
                <w10:wrap type="none"/>
                <v:fill o:detectmouseclick="t" type="solid" color2="#2b2b2b"/>
                <v:stroke color="#3465a4" joinstyle="round" endcap="flat"/>
              </v:rect>
            </w:pict>
          </mc:Fallback>
        </mc:AlternateConten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touch Options</w:t>
      </w:r>
    </w:p>
    <w:tbl>
      <w:tblPr>
        <w:tblW w:w="11389" w:type="dxa"/>
        <w:jc w:val="left"/>
        <w:tblInd w:w="142" w:type="dxa"/>
        <w:tblLayout w:type="fixed"/>
        <w:tblCellMar>
          <w:top w:w="157" w:type="dxa"/>
          <w:left w:w="157" w:type="dxa"/>
          <w:bottom w:w="157" w:type="dxa"/>
          <w:right w:w="157" w:type="dxa"/>
        </w:tblCellMar>
        <w:tblLook w:val="04a0"/>
      </w:tblPr>
      <w:tblGrid>
        <w:gridCol w:w="2134"/>
        <w:gridCol w:w="9254"/>
      </w:tblGrid>
      <w:tr>
        <w:trPr/>
        <w:tc>
          <w:tcPr>
            <w:tcW w:w="2134" w:type="dxa"/>
            <w:tcBorders>
              <w:top w:val="single" w:sz="4" w:space="0" w:color="C7CCBE"/>
              <w:left w:val="single" w:sz="4" w:space="0" w:color="C7CCBE"/>
            </w:tcBorders>
            <w:shd w:color="auto" w:fill="C7CCBE" w:val="clear"/>
          </w:tcPr>
          <w:p>
            <w:pPr>
              <w:pStyle w:val="Normal"/>
              <w:widowControl w:val="false"/>
              <w:spacing w:before="0" w:after="200"/>
              <w:rPr>
                <w:b/>
                <w:b/>
                <w:bCs/>
                <w:color w:val="000000"/>
              </w:rPr>
            </w:pPr>
            <w:r>
              <w:rPr>
                <w:b/>
                <w:bCs/>
                <w:color w:val="000000"/>
              </w:rPr>
              <w:t>Option</w:t>
            </w:r>
          </w:p>
        </w:tc>
        <w:tc>
          <w:tcPr>
            <w:tcW w:w="9254" w:type="dxa"/>
            <w:tcBorders>
              <w:top w:val="single" w:sz="4" w:space="0" w:color="C7CCBE"/>
              <w:right w:val="single" w:sz="4" w:space="0" w:color="C7CCBE"/>
            </w:tcBorders>
            <w:shd w:color="auto" w:fill="C7CCBE" w:val="clear"/>
          </w:tcPr>
          <w:p>
            <w:pPr>
              <w:pStyle w:val="Normal"/>
              <w:widowControl w:val="false"/>
              <w:spacing w:before="0" w:after="200"/>
              <w:rPr>
                <w:b/>
                <w:b/>
                <w:bCs/>
                <w:color w:val="000000"/>
              </w:rPr>
            </w:pPr>
            <w:r>
              <w:rPr>
                <w:b/>
                <w:bCs/>
                <w:color w:val="000000"/>
              </w:rPr>
              <w:t>Function</w:t>
            </w:r>
          </w:p>
        </w:tc>
      </w:tr>
      <w:tr>
        <w:trPr/>
        <w:tc>
          <w:tcPr>
            <w:tcW w:w="213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fldChar w:fldCharType="begin"/>
            </w:r>
            <w:r>
              <w:rPr>
                <w:rStyle w:val="InternetLink"/>
                <w:sz w:val="17"/>
                <w:szCs w:val="17"/>
                <w:rFonts w:ascii="Verdana" w:hAnsi="Verdana"/>
                <w:color w:val="008000"/>
              </w:rPr>
              <w:instrText> HYPERLINK "https://www.javatpoint.com/linux-touch" \l "linux-touch-a"</w:instrText>
            </w:r>
            <w:r>
              <w:rPr>
                <w:rStyle w:val="InternetLink"/>
                <w:sz w:val="17"/>
                <w:szCs w:val="17"/>
                <w:rFonts w:ascii="Verdana" w:hAnsi="Verdana"/>
                <w:color w:val="008000"/>
              </w:rPr>
              <w:fldChar w:fldCharType="separate"/>
            </w:r>
            <w:r>
              <w:rPr>
                <w:rStyle w:val="InternetLink"/>
                <w:rFonts w:ascii="Verdana" w:hAnsi="Verdana"/>
                <w:color w:val="008000"/>
                <w:sz w:val="17"/>
                <w:szCs w:val="17"/>
              </w:rPr>
              <w:t>touch -a</w:t>
            </w:r>
            <w:r>
              <w:rPr>
                <w:rStyle w:val="InternetLink"/>
                <w:sz w:val="17"/>
                <w:szCs w:val="17"/>
                <w:rFonts w:ascii="Verdana" w:hAnsi="Verdana"/>
                <w:color w:val="008000"/>
              </w:rPr>
              <w:fldChar w:fldCharType="end"/>
            </w:r>
          </w:p>
        </w:tc>
        <w:tc>
          <w:tcPr>
            <w:tcW w:w="925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To change file access and modification time.</w:t>
            </w:r>
          </w:p>
        </w:tc>
      </w:tr>
      <w:tr>
        <w:trPr/>
        <w:tc>
          <w:tcPr>
            <w:tcW w:w="2134"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fldChar w:fldCharType="begin"/>
            </w:r>
            <w:r>
              <w:rPr>
                <w:rStyle w:val="InternetLink"/>
                <w:sz w:val="17"/>
                <w:szCs w:val="17"/>
                <w:rFonts w:ascii="Verdana" w:hAnsi="Verdana"/>
                <w:color w:val="008000"/>
              </w:rPr>
              <w:instrText> HYPERLINK "https://www.javatpoint.com/linux-touch" \l "linux-touch-m"</w:instrText>
            </w:r>
            <w:r>
              <w:rPr>
                <w:rStyle w:val="InternetLink"/>
                <w:sz w:val="17"/>
                <w:szCs w:val="17"/>
                <w:rFonts w:ascii="Verdana" w:hAnsi="Verdana"/>
                <w:color w:val="008000"/>
              </w:rPr>
              <w:fldChar w:fldCharType="separate"/>
            </w:r>
            <w:r>
              <w:rPr>
                <w:rStyle w:val="InternetLink"/>
                <w:rFonts w:ascii="Verdana" w:hAnsi="Verdana"/>
                <w:color w:val="008000"/>
                <w:sz w:val="17"/>
                <w:szCs w:val="17"/>
              </w:rPr>
              <w:t>touch -m</w:t>
            </w:r>
            <w:r>
              <w:rPr>
                <w:rStyle w:val="InternetLink"/>
                <w:sz w:val="17"/>
                <w:szCs w:val="17"/>
                <w:rFonts w:ascii="Verdana" w:hAnsi="Verdana"/>
                <w:color w:val="008000"/>
              </w:rPr>
              <w:fldChar w:fldCharType="end"/>
            </w:r>
          </w:p>
        </w:tc>
        <w:tc>
          <w:tcPr>
            <w:tcW w:w="9254"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It is used to only modify time of a file.</w:t>
            </w:r>
          </w:p>
        </w:tc>
      </w:tr>
      <w:tr>
        <w:trPr/>
        <w:tc>
          <w:tcPr>
            <w:tcW w:w="213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fldChar w:fldCharType="begin"/>
            </w:r>
            <w:r>
              <w:rPr>
                <w:rStyle w:val="InternetLink"/>
                <w:sz w:val="17"/>
                <w:szCs w:val="17"/>
                <w:rFonts w:ascii="Verdana" w:hAnsi="Verdana"/>
                <w:color w:val="008000"/>
              </w:rPr>
              <w:instrText> HYPERLINK "https://www.javatpoint.com/linux-touch" \l "linux-touch-r"</w:instrText>
            </w:r>
            <w:r>
              <w:rPr>
                <w:rStyle w:val="InternetLink"/>
                <w:sz w:val="17"/>
                <w:szCs w:val="17"/>
                <w:rFonts w:ascii="Verdana" w:hAnsi="Verdana"/>
                <w:color w:val="008000"/>
              </w:rPr>
              <w:fldChar w:fldCharType="separate"/>
            </w:r>
            <w:r>
              <w:rPr>
                <w:rStyle w:val="InternetLink"/>
                <w:rFonts w:ascii="Verdana" w:hAnsi="Verdana"/>
                <w:color w:val="008000"/>
                <w:sz w:val="17"/>
                <w:szCs w:val="17"/>
              </w:rPr>
              <w:t>touch -r</w:t>
            </w:r>
            <w:r>
              <w:rPr>
                <w:rStyle w:val="InternetLink"/>
                <w:sz w:val="17"/>
                <w:szCs w:val="17"/>
                <w:rFonts w:ascii="Verdana" w:hAnsi="Verdana"/>
                <w:color w:val="008000"/>
              </w:rPr>
              <w:fldChar w:fldCharType="end"/>
            </w:r>
          </w:p>
        </w:tc>
        <w:tc>
          <w:tcPr>
            <w:tcW w:w="925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To update time of one file with reference to the other file.</w:t>
            </w:r>
          </w:p>
        </w:tc>
      </w:tr>
      <w:tr>
        <w:trPr/>
        <w:tc>
          <w:tcPr>
            <w:tcW w:w="2134"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fldChar w:fldCharType="begin"/>
            </w:r>
            <w:r>
              <w:rPr>
                <w:rStyle w:val="InternetLink"/>
                <w:sz w:val="17"/>
                <w:szCs w:val="17"/>
                <w:rFonts w:ascii="Verdana" w:hAnsi="Verdana"/>
                <w:color w:val="008000"/>
              </w:rPr>
              <w:instrText> HYPERLINK "https://www.javatpoint.com/linux-touch" \l "linux-touch-t"</w:instrText>
            </w:r>
            <w:r>
              <w:rPr>
                <w:rStyle w:val="InternetLink"/>
                <w:sz w:val="17"/>
                <w:szCs w:val="17"/>
                <w:rFonts w:ascii="Verdana" w:hAnsi="Verdana"/>
                <w:color w:val="008000"/>
              </w:rPr>
              <w:fldChar w:fldCharType="separate"/>
            </w:r>
            <w:r>
              <w:rPr>
                <w:rStyle w:val="InternetLink"/>
                <w:rFonts w:ascii="Verdana" w:hAnsi="Verdana"/>
                <w:color w:val="008000"/>
                <w:sz w:val="17"/>
                <w:szCs w:val="17"/>
              </w:rPr>
              <w:t>touch -t</w:t>
            </w:r>
            <w:r>
              <w:rPr>
                <w:rStyle w:val="InternetLink"/>
                <w:sz w:val="17"/>
                <w:szCs w:val="17"/>
                <w:rFonts w:ascii="Verdana" w:hAnsi="Verdana"/>
                <w:color w:val="008000"/>
              </w:rPr>
              <w:fldChar w:fldCharType="end"/>
            </w:r>
          </w:p>
        </w:tc>
        <w:tc>
          <w:tcPr>
            <w:tcW w:w="9254" w:type="dxa"/>
            <w:tcBorders>
              <w:top w:val="single" w:sz="4" w:space="0" w:color="C7CCBE"/>
              <w:left w:val="single" w:sz="4" w:space="0" w:color="C7CCBE"/>
              <w:bottom w:val="single" w:sz="4" w:space="0" w:color="C7CCBE"/>
              <w:right w:val="single" w:sz="4" w:space="0" w:color="C7CCBE"/>
            </w:tcBorders>
            <w:shd w:color="auto" w:fill="EFF1EB"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To create a file by specifying the time.</w:t>
            </w:r>
          </w:p>
        </w:tc>
      </w:tr>
      <w:tr>
        <w:trPr/>
        <w:tc>
          <w:tcPr>
            <w:tcW w:w="213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fldChar w:fldCharType="begin"/>
            </w:r>
            <w:r>
              <w:rPr>
                <w:rStyle w:val="InternetLink"/>
                <w:sz w:val="17"/>
                <w:szCs w:val="17"/>
                <w:rFonts w:ascii="Verdana" w:hAnsi="Verdana"/>
                <w:color w:val="008000"/>
              </w:rPr>
              <w:instrText> HYPERLINK "https://www.javatpoint.com/linux-touch" \l "linux-touch-c"</w:instrText>
            </w:r>
            <w:r>
              <w:rPr>
                <w:rStyle w:val="InternetLink"/>
                <w:sz w:val="17"/>
                <w:szCs w:val="17"/>
                <w:rFonts w:ascii="Verdana" w:hAnsi="Verdana"/>
                <w:color w:val="008000"/>
              </w:rPr>
              <w:fldChar w:fldCharType="separate"/>
            </w:r>
            <w:r>
              <w:rPr>
                <w:rStyle w:val="InternetLink"/>
                <w:rFonts w:ascii="Verdana" w:hAnsi="Verdana"/>
                <w:color w:val="008000"/>
                <w:sz w:val="17"/>
                <w:szCs w:val="17"/>
              </w:rPr>
              <w:t>touch -c</w:t>
            </w:r>
            <w:r>
              <w:rPr>
                <w:rStyle w:val="InternetLink"/>
                <w:sz w:val="17"/>
                <w:szCs w:val="17"/>
                <w:rFonts w:ascii="Verdana" w:hAnsi="Verdana"/>
                <w:color w:val="008000"/>
              </w:rPr>
              <w:fldChar w:fldCharType="end"/>
            </w:r>
          </w:p>
        </w:tc>
        <w:tc>
          <w:tcPr>
            <w:tcW w:w="9254" w:type="dxa"/>
            <w:tcBorders>
              <w:top w:val="single" w:sz="4" w:space="0" w:color="C7CCBE"/>
              <w:left w:val="single" w:sz="4" w:space="0" w:color="C7CCBE"/>
              <w:bottom w:val="single" w:sz="4" w:space="0" w:color="C7CCBE"/>
              <w:right w:val="single" w:sz="4" w:space="0" w:color="C7CCBE"/>
            </w:tcBorders>
            <w:shd w:color="auto" w:fill="FFFFFF" w:val="clear"/>
            <w:tcMar>
              <w:top w:w="105" w:type="dxa"/>
              <w:left w:w="105" w:type="dxa"/>
              <w:bottom w:w="105" w:type="dxa"/>
              <w:right w:w="105" w:type="dxa"/>
            </w:tcMar>
          </w:tcPr>
          <w:p>
            <w:pPr>
              <w:pStyle w:val="Normal"/>
              <w:widowControl w:val="false"/>
              <w:spacing w:lineRule="atLeast" w:line="301" w:before="0" w:after="200"/>
              <w:ind w:left="262" w:hanging="0"/>
              <w:rPr>
                <w:rFonts w:ascii="Verdana" w:hAnsi="Verdana"/>
                <w:color w:val="000000"/>
                <w:sz w:val="17"/>
                <w:szCs w:val="17"/>
              </w:rPr>
            </w:pPr>
            <w:r>
              <w:rPr>
                <w:rFonts w:ascii="Verdana" w:hAnsi="Verdana"/>
                <w:color w:val="000000"/>
                <w:sz w:val="17"/>
                <w:szCs w:val="17"/>
              </w:rPr>
              <w:t>It does't create n empty file.</w:t>
            </w:r>
          </w:p>
        </w:tc>
      </w:tr>
    </w:tbl>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touch -a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touch command with option 'a' is used to change the access time of a file. By default, it will take the current time of your system.</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Syntax:</w:t>
      </w:r>
    </w:p>
    <w:p>
      <w:pPr>
        <w:pStyle w:val="Normal"/>
        <w:numPr>
          <w:ilvl w:val="0"/>
          <w:numId w:val="56"/>
        </w:numPr>
        <w:spacing w:lineRule="atLeast" w:line="275" w:before="0" w:after="0"/>
        <w:ind w:left="0" w:hanging="360"/>
        <w:rPr>
          <w:rFonts w:ascii="Verdana" w:hAnsi="Verdana"/>
          <w:color w:val="000000"/>
          <w:sz w:val="17"/>
          <w:szCs w:val="17"/>
        </w:rPr>
      </w:pPr>
      <w:r>
        <w:rPr>
          <w:rFonts w:ascii="Verdana" w:hAnsi="Verdana"/>
          <w:color w:val="000000"/>
          <w:sz w:val="17"/>
          <w:szCs w:val="17"/>
        </w:rPr>
        <w:t>touch -a </w:t>
      </w:r>
      <w:r>
        <w:rPr>
          <w:rStyle w:val="Tag"/>
          <w:rFonts w:ascii="Verdana" w:hAnsi="Verdana"/>
          <w:b/>
          <w:bCs/>
          <w:color w:val="006699"/>
          <w:sz w:val="17"/>
          <w:szCs w:val="17"/>
        </w:rPr>
        <w:t>&lt;</w:t>
      </w:r>
      <w:r>
        <w:rPr>
          <w:rStyle w:val="Tagname"/>
          <w:rFonts w:ascii="Verdana" w:hAnsi="Verdana"/>
          <w:b/>
          <w:bCs/>
          <w:color w:val="006699"/>
          <w:sz w:val="17"/>
          <w:szCs w:val="17"/>
        </w:rPr>
        <w:t>filename</w:t>
      </w:r>
      <w:r>
        <w:rPr>
          <w:rStyle w:val="Tag"/>
          <w:rFonts w:ascii="Verdana" w:hAnsi="Verdana"/>
          <w:b/>
          <w:bCs/>
          <w:color w:val="006699"/>
          <w:sz w:val="17"/>
          <w:szCs w:val="17"/>
        </w:rPr>
        <w:t>&gt;</w:t>
      </w:r>
      <w:r>
        <w:rPr>
          <w:rFonts w:ascii="Verdana" w:hAnsi="Verdana"/>
          <w:color w:val="000000"/>
          <w:sz w:val="17"/>
          <w:szCs w:val="17"/>
        </w:rPr>
        <w:t>  </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Example:</w:t>
      </w:r>
    </w:p>
    <w:p>
      <w:pPr>
        <w:pStyle w:val="Normal"/>
        <w:numPr>
          <w:ilvl w:val="0"/>
          <w:numId w:val="57"/>
        </w:numPr>
        <w:spacing w:lineRule="atLeast" w:line="275" w:before="0" w:after="0"/>
        <w:ind w:left="0" w:hanging="360"/>
        <w:rPr>
          <w:rFonts w:ascii="Verdana" w:hAnsi="Verdana"/>
          <w:color w:val="000000"/>
          <w:sz w:val="17"/>
          <w:szCs w:val="17"/>
        </w:rPr>
      </w:pPr>
      <w:r>
        <w:rPr>
          <w:rFonts w:ascii="Verdana" w:hAnsi="Verdana"/>
          <w:color w:val="000000"/>
          <w:sz w:val="17"/>
          <w:szCs w:val="17"/>
        </w:rPr>
        <w:t>touch -a usr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To see the access and change time of your file, you need to use </w:t>
      </w:r>
      <w:r>
        <w:rPr>
          <w:rStyle w:val="Strong"/>
          <w:rFonts w:ascii="Verdana" w:hAnsi="Verdana"/>
          <w:color w:val="000000"/>
          <w:sz w:val="17"/>
          <w:szCs w:val="17"/>
        </w:rPr>
        <w:t>stat</w:t>
      </w:r>
      <w:r>
        <w:rPr>
          <w:rFonts w:ascii="Verdana" w:hAnsi="Verdana"/>
          <w:color w:val="000000"/>
          <w:sz w:val="17"/>
          <w:szCs w:val="17"/>
        </w:rPr>
        <w:t> command.</w:t>
      </w:r>
    </w:p>
    <w:p>
      <w:pPr>
        <w:pStyle w:val="Normal"/>
        <w:rPr>
          <w:rFonts w:ascii="Times New Roman" w:hAnsi="Times New Roman"/>
          <w:sz w:val="24"/>
          <w:szCs w:val="24"/>
        </w:rPr>
      </w:pPr>
      <w:r>
        <w:rPr/>
        <w:drawing>
          <wp:inline distT="0" distB="0" distL="0" distR="0">
            <wp:extent cx="5908675" cy="4064635"/>
            <wp:effectExtent l="0" t="0" r="0" b="0"/>
            <wp:docPr id="18" name="Picture 33" descr="TOUCH -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3" descr="TOUCH -a Command"/>
                    <pic:cNvPicPr>
                      <a:picLocks noChangeAspect="1" noChangeArrowheads="1"/>
                    </pic:cNvPicPr>
                  </pic:nvPicPr>
                  <pic:blipFill>
                    <a:blip r:embed="rId33"/>
                    <a:stretch>
                      <a:fillRect/>
                    </a:stretch>
                  </pic:blipFill>
                  <pic:spPr bwMode="auto">
                    <a:xfrm>
                      <a:off x="0" y="0"/>
                      <a:ext cx="5908675" cy="406463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In above snapshot we have used 'stat' command (which we'll learn in later tutorial)just to check the status of our directory (usr). So don't get confused with that. Now you can match the access time of directory (usr) before and after passing the command 'touch -a usr. It has taken the default access time of our system.</w: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touch -m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The touch '-m' option will help you to change only the modification time of a file.</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Syntax:</w:t>
      </w:r>
    </w:p>
    <w:p>
      <w:pPr>
        <w:pStyle w:val="Normal"/>
        <w:numPr>
          <w:ilvl w:val="0"/>
          <w:numId w:val="58"/>
        </w:numPr>
        <w:spacing w:lineRule="atLeast" w:line="275" w:before="0" w:after="0"/>
        <w:ind w:left="0" w:hanging="360"/>
        <w:rPr>
          <w:rFonts w:ascii="Verdana" w:hAnsi="Verdana"/>
          <w:color w:val="000000"/>
          <w:sz w:val="17"/>
          <w:szCs w:val="17"/>
        </w:rPr>
      </w:pPr>
      <w:r>
        <w:rPr>
          <w:rFonts w:ascii="Verdana" w:hAnsi="Verdana"/>
          <w:color w:val="000000"/>
          <w:sz w:val="17"/>
          <w:szCs w:val="17"/>
        </w:rPr>
        <w:t>touch -m </w:t>
      </w:r>
      <w:r>
        <w:rPr>
          <w:rStyle w:val="Tag"/>
          <w:rFonts w:ascii="Verdana" w:hAnsi="Verdana"/>
          <w:b/>
          <w:bCs/>
          <w:color w:val="006699"/>
          <w:sz w:val="17"/>
          <w:szCs w:val="17"/>
        </w:rPr>
        <w:t>&lt;</w:t>
      </w:r>
      <w:r>
        <w:rPr>
          <w:rStyle w:val="Tagname"/>
          <w:rFonts w:ascii="Verdana" w:hAnsi="Verdana"/>
          <w:b/>
          <w:bCs/>
          <w:color w:val="006699"/>
          <w:sz w:val="17"/>
          <w:szCs w:val="17"/>
        </w:rPr>
        <w:t>filename</w:t>
      </w:r>
      <w:r>
        <w:rPr>
          <w:rStyle w:val="Tag"/>
          <w:rFonts w:ascii="Verdana" w:hAnsi="Verdana"/>
          <w:b/>
          <w:bCs/>
          <w:color w:val="006699"/>
          <w:sz w:val="17"/>
          <w:szCs w:val="17"/>
        </w:rPr>
        <w:t>&gt;</w:t>
      </w:r>
      <w:r>
        <w:rPr>
          <w:rFonts w:ascii="Verdana" w:hAnsi="Verdana"/>
          <w:color w:val="000000"/>
          <w:sz w:val="17"/>
          <w:szCs w:val="17"/>
        </w:rPr>
        <w:t>  </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Example:</w:t>
      </w:r>
    </w:p>
    <w:p>
      <w:pPr>
        <w:pStyle w:val="Normal"/>
        <w:numPr>
          <w:ilvl w:val="0"/>
          <w:numId w:val="59"/>
        </w:numPr>
        <w:spacing w:lineRule="atLeast" w:line="275" w:before="0" w:after="0"/>
        <w:ind w:left="0" w:hanging="360"/>
        <w:rPr>
          <w:rFonts w:ascii="Verdana" w:hAnsi="Verdana"/>
          <w:color w:val="000000"/>
          <w:sz w:val="17"/>
          <w:szCs w:val="17"/>
        </w:rPr>
      </w:pPr>
      <w:r>
        <w:rPr>
          <w:rFonts w:ascii="Verdana" w:hAnsi="Verdana"/>
          <w:color w:val="000000"/>
          <w:sz w:val="17"/>
          <w:szCs w:val="17"/>
        </w:rPr>
        <w:t>touch -m usr  </w:t>
      </w:r>
    </w:p>
    <w:p>
      <w:pPr>
        <w:pStyle w:val="Normal"/>
        <w:spacing w:lineRule="auto" w:line="240"/>
        <w:rPr>
          <w:rFonts w:ascii="Times New Roman" w:hAnsi="Times New Roman"/>
          <w:sz w:val="24"/>
          <w:szCs w:val="24"/>
        </w:rPr>
      </w:pPr>
      <w:r>
        <w:rPr/>
        <w:drawing>
          <wp:inline distT="0" distB="0" distL="0" distR="0">
            <wp:extent cx="5916930" cy="4064635"/>
            <wp:effectExtent l="0" t="0" r="0" b="0"/>
            <wp:docPr id="19" name="Picture 34"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TOUCH Command"/>
                    <pic:cNvPicPr>
                      <a:picLocks noChangeAspect="1" noChangeArrowheads="1"/>
                    </pic:cNvPicPr>
                  </pic:nvPicPr>
                  <pic:blipFill>
                    <a:blip r:embed="rId34"/>
                    <a:stretch>
                      <a:fillRect/>
                    </a:stretch>
                  </pic:blipFill>
                  <pic:spPr bwMode="auto">
                    <a:xfrm>
                      <a:off x="0" y="0"/>
                      <a:ext cx="5916930" cy="406463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Notice carefully in the above snapshot, only modification time has been changed.</w:t>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touch -r option</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This command will update time with reference to the other mentioned command. There are two ways to use this command. Both works the same.</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In below example, we want to change time-stamp of</w:t>
      </w:r>
      <w:r>
        <w:rPr>
          <w:rStyle w:val="Strong"/>
          <w:rFonts w:ascii="Verdana" w:hAnsi="Verdana"/>
          <w:color w:val="000000"/>
          <w:sz w:val="17"/>
          <w:szCs w:val="17"/>
        </w:rPr>
        <w:t> 'Demo.txt'</w:t>
      </w:r>
      <w:r>
        <w:rPr>
          <w:rFonts w:ascii="Verdana" w:hAnsi="Verdana"/>
          <w:color w:val="000000"/>
          <w:sz w:val="17"/>
          <w:szCs w:val="17"/>
        </w:rPr>
        <w:t> with reference to </w:t>
      </w:r>
      <w:r>
        <w:rPr>
          <w:rStyle w:val="Strong"/>
          <w:rFonts w:ascii="Verdana" w:hAnsi="Verdana"/>
          <w:color w:val="000000"/>
          <w:sz w:val="17"/>
          <w:szCs w:val="17"/>
        </w:rPr>
        <w:t>'demo.txt'</w:t>
      </w:r>
      <w:r>
        <w:rPr>
          <w:rFonts w:ascii="Verdana" w:hAnsi="Verdana"/>
          <w:color w:val="000000"/>
          <w:sz w:val="17"/>
          <w:szCs w:val="17"/>
        </w:rPr>
        <w:t>. Firstyou can write it as,</w:t>
      </w:r>
    </w:p>
    <w:p>
      <w:pPr>
        <w:pStyle w:val="Normal"/>
        <w:numPr>
          <w:ilvl w:val="0"/>
          <w:numId w:val="60"/>
        </w:numPr>
        <w:spacing w:lineRule="atLeast" w:line="275" w:before="0" w:after="0"/>
        <w:ind w:left="0" w:hanging="360"/>
        <w:rPr>
          <w:rFonts w:ascii="Verdana" w:hAnsi="Verdana"/>
          <w:color w:val="000000"/>
          <w:sz w:val="17"/>
          <w:szCs w:val="17"/>
        </w:rPr>
      </w:pPr>
      <w:r>
        <w:rPr>
          <w:rFonts w:ascii="Verdana" w:hAnsi="Verdana"/>
          <w:color w:val="000000"/>
          <w:sz w:val="17"/>
          <w:szCs w:val="17"/>
        </w:rPr>
        <w:t>     </w:t>
      </w:r>
    </w:p>
    <w:p>
      <w:pPr>
        <w:pStyle w:val="Normal"/>
        <w:numPr>
          <w:ilvl w:val="0"/>
          <w:numId w:val="60"/>
        </w:numPr>
        <w:spacing w:lineRule="atLeast" w:line="275" w:before="0" w:after="0"/>
        <w:ind w:left="0" w:hanging="360"/>
        <w:rPr>
          <w:rFonts w:ascii="Verdana" w:hAnsi="Verdana"/>
          <w:color w:val="000000"/>
          <w:sz w:val="17"/>
          <w:szCs w:val="17"/>
        </w:rPr>
      </w:pPr>
      <w:r>
        <w:rPr>
          <w:rFonts w:ascii="Verdana" w:hAnsi="Verdana"/>
          <w:color w:val="000000"/>
          <w:sz w:val="17"/>
          <w:szCs w:val="17"/>
        </w:rPr>
        <w:t>touch -r demo.txt Demo.txt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or</w:t>
      </w:r>
    </w:p>
    <w:p>
      <w:pPr>
        <w:pStyle w:val="Normal"/>
        <w:numPr>
          <w:ilvl w:val="0"/>
          <w:numId w:val="61"/>
        </w:numPr>
        <w:spacing w:lineRule="atLeast" w:line="275" w:before="0" w:after="0"/>
        <w:ind w:left="0" w:hanging="360"/>
        <w:rPr>
          <w:rFonts w:ascii="Verdana" w:hAnsi="Verdana"/>
          <w:color w:val="000000"/>
          <w:sz w:val="17"/>
          <w:szCs w:val="17"/>
        </w:rPr>
      </w:pPr>
      <w:r>
        <w:rPr>
          <w:rFonts w:ascii="Verdana" w:hAnsi="Verdana"/>
          <w:color w:val="000000"/>
          <w:sz w:val="17"/>
          <w:szCs w:val="17"/>
        </w:rPr>
        <w:t>   </w:t>
      </w:r>
    </w:p>
    <w:p>
      <w:pPr>
        <w:pStyle w:val="Normal"/>
        <w:numPr>
          <w:ilvl w:val="0"/>
          <w:numId w:val="61"/>
        </w:numPr>
        <w:spacing w:lineRule="atLeast" w:line="275" w:before="0" w:after="0"/>
        <w:ind w:left="0" w:hanging="360"/>
        <w:rPr>
          <w:rFonts w:ascii="Verdana" w:hAnsi="Verdana"/>
          <w:color w:val="000000"/>
          <w:sz w:val="17"/>
          <w:szCs w:val="17"/>
        </w:rPr>
      </w:pPr>
      <w:r>
        <w:rPr>
          <w:rFonts w:ascii="Verdana" w:hAnsi="Verdana"/>
          <w:color w:val="000000"/>
          <w:sz w:val="17"/>
          <w:szCs w:val="17"/>
        </w:rPr>
        <w:t>touch Demo.txt -r demo.txt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First we'll see the status of both the files before using touch comand.</w:t>
      </w:r>
    </w:p>
    <w:p>
      <w:pPr>
        <w:pStyle w:val="Normal"/>
        <w:rPr>
          <w:rFonts w:ascii="Times New Roman" w:hAnsi="Times New Roman"/>
          <w:sz w:val="24"/>
          <w:szCs w:val="24"/>
        </w:rPr>
      </w:pPr>
      <w:r>
        <w:rPr/>
        <w:drawing>
          <wp:inline distT="0" distB="0" distL="0" distR="0">
            <wp:extent cx="5960110" cy="3469005"/>
            <wp:effectExtent l="0" t="0" r="0" b="0"/>
            <wp:docPr id="20" name="Picture 35"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5" descr="TOUCH Command"/>
                    <pic:cNvPicPr>
                      <a:picLocks noChangeAspect="1" noChangeArrowheads="1"/>
                    </pic:cNvPicPr>
                  </pic:nvPicPr>
                  <pic:blipFill>
                    <a:blip r:embed="rId35"/>
                    <a:stretch>
                      <a:fillRect/>
                    </a:stretch>
                  </pic:blipFill>
                  <pic:spPr bwMode="auto">
                    <a:xfrm>
                      <a:off x="0" y="0"/>
                      <a:ext cx="5960110" cy="346900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Now after using </w:t>
      </w:r>
      <w:r>
        <w:rPr>
          <w:rStyle w:val="Strong"/>
          <w:rFonts w:ascii="Verdana" w:hAnsi="Verdana"/>
          <w:color w:val="000000"/>
          <w:sz w:val="17"/>
          <w:szCs w:val="17"/>
        </w:rPr>
        <w:t>touch -r demo.txt Demo.txt</w:t>
      </w:r>
      <w:r>
        <w:rPr>
          <w:rFonts w:ascii="Verdana" w:hAnsi="Verdana"/>
          <w:color w:val="000000"/>
          <w:sz w:val="17"/>
          <w:szCs w:val="17"/>
        </w:rPr>
        <w:t> command, time of </w:t>
      </w:r>
      <w:r>
        <w:rPr>
          <w:rStyle w:val="Strong"/>
          <w:rFonts w:ascii="Verdana" w:hAnsi="Verdana"/>
          <w:color w:val="000000"/>
          <w:sz w:val="17"/>
          <w:szCs w:val="17"/>
        </w:rPr>
        <w:t>Demo.txt</w:t>
      </w:r>
      <w:r>
        <w:rPr>
          <w:rFonts w:ascii="Verdana" w:hAnsi="Verdana"/>
          <w:color w:val="000000"/>
          <w:sz w:val="17"/>
          <w:szCs w:val="17"/>
        </w:rPr>
        <w:t> has been changed wit reference to time of </w:t>
      </w:r>
      <w:r>
        <w:rPr>
          <w:rStyle w:val="Strong"/>
          <w:rFonts w:ascii="Verdana" w:hAnsi="Verdana"/>
          <w:color w:val="000000"/>
          <w:sz w:val="17"/>
          <w:szCs w:val="17"/>
        </w:rPr>
        <w:t>demo.txt</w:t>
      </w:r>
    </w:p>
    <w:p>
      <w:pPr>
        <w:pStyle w:val="Normal"/>
        <w:rPr>
          <w:rFonts w:ascii="Times New Roman" w:hAnsi="Times New Roman"/>
          <w:sz w:val="24"/>
          <w:szCs w:val="24"/>
        </w:rPr>
      </w:pPr>
      <w:r>
        <w:rPr/>
        <w:drawing>
          <wp:inline distT="0" distB="0" distL="0" distR="0">
            <wp:extent cx="6142990" cy="3575685"/>
            <wp:effectExtent l="0" t="0" r="0" b="0"/>
            <wp:docPr id="21" name="Picture 36"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TOUCH Command"/>
                    <pic:cNvPicPr>
                      <a:picLocks noChangeAspect="1" noChangeArrowheads="1"/>
                    </pic:cNvPicPr>
                  </pic:nvPicPr>
                  <pic:blipFill>
                    <a:blip r:embed="rId36"/>
                    <a:stretch>
                      <a:fillRect/>
                    </a:stretch>
                  </pic:blipFill>
                  <pic:spPr bwMode="auto">
                    <a:xfrm>
                      <a:off x="0" y="0"/>
                      <a:ext cx="6142990" cy="3575685"/>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touch -t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with this command, you can change the access time of a file by determining a specified time to it.</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It will modify the time by specified time instead of default time.</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Format of time will be:</w:t>
      </w:r>
    </w:p>
    <w:p>
      <w:pPr>
        <w:pStyle w:val="Normal"/>
        <w:numPr>
          <w:ilvl w:val="0"/>
          <w:numId w:val="62"/>
        </w:numPr>
        <w:spacing w:lineRule="atLeast" w:line="275" w:before="0" w:after="0"/>
        <w:ind w:left="0" w:hanging="360"/>
        <w:rPr>
          <w:rFonts w:ascii="Verdana" w:hAnsi="Verdana"/>
          <w:color w:val="000000"/>
          <w:sz w:val="17"/>
          <w:szCs w:val="17"/>
        </w:rPr>
      </w:pPr>
      <w:r>
        <w:rPr>
          <w:rFonts w:ascii="Verdana" w:hAnsi="Verdana"/>
          <w:color w:val="000000"/>
          <w:sz w:val="17"/>
          <w:szCs w:val="17"/>
        </w:rPr>
        <w:t>touch -t YYYYMMDDhhmm.ss  </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Below screenshot shows status of file 2.png before the touch command,</w:t>
      </w:r>
    </w:p>
    <w:p>
      <w:pPr>
        <w:pStyle w:val="Normal"/>
        <w:rPr>
          <w:rFonts w:ascii="Times New Roman" w:hAnsi="Times New Roman"/>
          <w:sz w:val="24"/>
          <w:szCs w:val="24"/>
        </w:rPr>
      </w:pPr>
      <w:r>
        <w:rPr/>
        <w:drawing>
          <wp:inline distT="0" distB="0" distL="0" distR="0">
            <wp:extent cx="5807710" cy="1833245"/>
            <wp:effectExtent l="0" t="0" r="0" b="0"/>
            <wp:docPr id="22" name="Picture 37" descr="TOUCH -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7" descr="TOUCH -t Command"/>
                    <pic:cNvPicPr>
                      <a:picLocks noChangeAspect="1" noChangeArrowheads="1"/>
                    </pic:cNvPicPr>
                  </pic:nvPicPr>
                  <pic:blipFill>
                    <a:blip r:embed="rId37"/>
                    <a:stretch>
                      <a:fillRect/>
                    </a:stretch>
                  </pic:blipFill>
                  <pic:spPr bwMode="auto">
                    <a:xfrm>
                      <a:off x="0" y="0"/>
                      <a:ext cx="5807710" cy="1833245"/>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This screenshot shows that time of file 2.png has been modified by our specified time.</w:t>
      </w:r>
    </w:p>
    <w:p>
      <w:pPr>
        <w:pStyle w:val="Normal"/>
        <w:rPr>
          <w:rFonts w:ascii="Times New Roman" w:hAnsi="Times New Roman"/>
          <w:sz w:val="24"/>
          <w:szCs w:val="24"/>
        </w:rPr>
      </w:pPr>
      <w:r>
        <w:rPr/>
        <w:drawing>
          <wp:inline distT="0" distB="0" distL="0" distR="0">
            <wp:extent cx="5900420" cy="2527300"/>
            <wp:effectExtent l="0" t="0" r="0" b="0"/>
            <wp:docPr id="23" name="Picture 38"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descr="TOUCH Command"/>
                    <pic:cNvPicPr>
                      <a:picLocks noChangeAspect="1" noChangeArrowheads="1"/>
                    </pic:cNvPicPr>
                  </pic:nvPicPr>
                  <pic:blipFill>
                    <a:blip r:embed="rId38"/>
                    <a:stretch>
                      <a:fillRect/>
                    </a:stretch>
                  </pic:blipFill>
                  <pic:spPr bwMode="auto">
                    <a:xfrm>
                      <a:off x="0" y="0"/>
                      <a:ext cx="5900420" cy="2527300"/>
                    </a:xfrm>
                    <a:prstGeom prst="rect">
                      <a:avLst/>
                    </a:prstGeom>
                  </pic:spPr>
                </pic:pic>
              </a:graphicData>
            </a:graphic>
          </wp:inline>
        </w:drawing>
      </w:r>
    </w:p>
    <w:p>
      <w:pPr>
        <w:pStyle w:val="Heading2"/>
        <w:shd w:val="clear" w:color="auto" w:fill="FFFFFF"/>
        <w:spacing w:lineRule="atLeast" w:line="312" w:before="280" w:after="280"/>
        <w:rPr>
          <w:rFonts w:ascii="Helvetica" w:hAnsi="Helvetica"/>
          <w:b w:val="false"/>
          <w:b w:val="false"/>
          <w:bCs w:val="false"/>
          <w:color w:val="610B38"/>
          <w:sz w:val="33"/>
          <w:szCs w:val="33"/>
        </w:rPr>
      </w:pPr>
      <w:r>
        <w:rPr>
          <w:rFonts w:ascii="Helvetica" w:hAnsi="Helvetica"/>
          <w:b w:val="false"/>
          <w:bCs w:val="false"/>
          <w:color w:val="610B38"/>
          <w:sz w:val="33"/>
          <w:szCs w:val="33"/>
        </w:rPr>
        <w:t>Linux touch -c command</w:t>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Using 'c' option with touch command will not create an empty file, if that file doesn't exist.</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Syntax:</w:t>
      </w:r>
    </w:p>
    <w:p>
      <w:pPr>
        <w:pStyle w:val="Normal"/>
        <w:numPr>
          <w:ilvl w:val="0"/>
          <w:numId w:val="63"/>
        </w:numPr>
        <w:spacing w:lineRule="atLeast" w:line="275" w:before="0" w:after="0"/>
        <w:ind w:left="0" w:hanging="360"/>
        <w:rPr>
          <w:rFonts w:ascii="Verdana" w:hAnsi="Verdana"/>
          <w:color w:val="000000"/>
          <w:sz w:val="17"/>
          <w:szCs w:val="17"/>
        </w:rPr>
      </w:pPr>
      <w:r>
        <w:rPr>
          <w:rFonts w:ascii="Verdana" w:hAnsi="Verdana"/>
          <w:color w:val="000000"/>
          <w:sz w:val="17"/>
          <w:szCs w:val="17"/>
        </w:rPr>
        <w:t>touch -c </w:t>
      </w:r>
      <w:r>
        <w:rPr>
          <w:rStyle w:val="Tag"/>
          <w:rFonts w:ascii="Verdana" w:hAnsi="Verdana"/>
          <w:b/>
          <w:bCs/>
          <w:color w:val="006699"/>
          <w:sz w:val="17"/>
          <w:szCs w:val="17"/>
        </w:rPr>
        <w:t>&lt;</w:t>
      </w:r>
      <w:r>
        <w:rPr>
          <w:rStyle w:val="Tagname"/>
          <w:rFonts w:ascii="Verdana" w:hAnsi="Verdana"/>
          <w:b/>
          <w:bCs/>
          <w:color w:val="006699"/>
          <w:sz w:val="17"/>
          <w:szCs w:val="17"/>
        </w:rPr>
        <w:t>filename</w:t>
      </w:r>
      <w:r>
        <w:rPr>
          <w:rStyle w:val="Tag"/>
          <w:rFonts w:ascii="Verdana" w:hAnsi="Verdana"/>
          <w:b/>
          <w:bCs/>
          <w:color w:val="006699"/>
          <w:sz w:val="17"/>
          <w:szCs w:val="17"/>
        </w:rPr>
        <w:t>&gt;</w:t>
      </w:r>
      <w:r>
        <w:rPr>
          <w:rFonts w:ascii="Verdana" w:hAnsi="Verdana"/>
          <w:color w:val="000000"/>
          <w:sz w:val="17"/>
          <w:szCs w:val="17"/>
        </w:rPr>
        <w:t>  </w:t>
      </w:r>
    </w:p>
    <w:p>
      <w:pPr>
        <w:pStyle w:val="NormalWeb"/>
        <w:shd w:val="clear" w:color="auto" w:fill="FFFFFF"/>
        <w:spacing w:before="280" w:after="280"/>
        <w:rPr>
          <w:rFonts w:ascii="Verdana" w:hAnsi="Verdana"/>
          <w:color w:val="000000"/>
          <w:sz w:val="17"/>
          <w:szCs w:val="17"/>
        </w:rPr>
      </w:pPr>
      <w:r>
        <w:rPr>
          <w:rStyle w:val="Strong"/>
          <w:rFonts w:ascii="Verdana" w:hAnsi="Verdana"/>
          <w:color w:val="000000"/>
          <w:sz w:val="17"/>
          <w:szCs w:val="17"/>
        </w:rPr>
        <w:t>Example:</w:t>
      </w:r>
    </w:p>
    <w:p>
      <w:pPr>
        <w:pStyle w:val="Normal"/>
        <w:numPr>
          <w:ilvl w:val="0"/>
          <w:numId w:val="64"/>
        </w:numPr>
        <w:spacing w:lineRule="atLeast" w:line="275" w:before="0" w:after="0"/>
        <w:ind w:left="0" w:hanging="360"/>
        <w:rPr>
          <w:rFonts w:ascii="Verdana" w:hAnsi="Verdana"/>
          <w:color w:val="000000"/>
          <w:sz w:val="17"/>
          <w:szCs w:val="17"/>
        </w:rPr>
      </w:pPr>
      <w:r>
        <w:rPr>
          <w:rFonts w:ascii="Verdana" w:hAnsi="Verdana"/>
          <w:color w:val="000000"/>
          <w:sz w:val="17"/>
          <w:szCs w:val="17"/>
        </w:rPr>
        <w:t>touch -c movie  </w:t>
      </w:r>
    </w:p>
    <w:p>
      <w:pPr>
        <w:pStyle w:val="Normal"/>
        <w:spacing w:lineRule="auto" w:line="240"/>
        <w:rPr>
          <w:rFonts w:ascii="Times New Roman" w:hAnsi="Times New Roman"/>
          <w:sz w:val="24"/>
          <w:szCs w:val="24"/>
        </w:rPr>
      </w:pPr>
      <w:r>
        <w:rPr/>
        <w:drawing>
          <wp:inline distT="0" distB="0" distL="0" distR="0">
            <wp:extent cx="6015990" cy="2527300"/>
            <wp:effectExtent l="0" t="0" r="0" b="0"/>
            <wp:docPr id="24" name="Picture 39" descr="TOU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descr="TOUCH Command"/>
                    <pic:cNvPicPr>
                      <a:picLocks noChangeAspect="1" noChangeArrowheads="1"/>
                    </pic:cNvPicPr>
                  </pic:nvPicPr>
                  <pic:blipFill>
                    <a:blip r:embed="rId39"/>
                    <a:stretch>
                      <a:fillRect/>
                    </a:stretch>
                  </pic:blipFill>
                  <pic:spPr bwMode="auto">
                    <a:xfrm>
                      <a:off x="0" y="0"/>
                      <a:ext cx="6015990" cy="2527300"/>
                    </a:xfrm>
                    <a:prstGeom prst="rect">
                      <a:avLst/>
                    </a:prstGeom>
                  </pic:spPr>
                </pic:pic>
              </a:graphicData>
            </a:graphic>
          </wp:inline>
        </w:drawing>
      </w:r>
    </w:p>
    <w:p>
      <w:pPr>
        <w:pStyle w:val="NormalWeb"/>
        <w:shd w:val="clear" w:color="auto" w:fill="FFFFFF"/>
        <w:spacing w:before="280" w:after="280"/>
        <w:rPr>
          <w:rFonts w:ascii="Verdana" w:hAnsi="Verdana"/>
          <w:color w:val="000000"/>
          <w:sz w:val="17"/>
          <w:szCs w:val="17"/>
        </w:rPr>
      </w:pPr>
      <w:r>
        <w:rPr>
          <w:rFonts w:ascii="Verdana" w:hAnsi="Verdana"/>
          <w:color w:val="000000"/>
          <w:sz w:val="17"/>
          <w:szCs w:val="17"/>
        </w:rPr>
        <w:t>In above figure, we wanted to create file 'movie' but with 'c' option no file has been created.</w:t>
      </w:r>
    </w:p>
    <w:p>
      <w:pPr>
        <w:pStyle w:val="Heading2"/>
        <w:shd w:val="clear" w:color="auto" w:fill="FFFEFE"/>
        <w:spacing w:lineRule="atLeast" w:line="422" w:before="280" w:after="280"/>
        <w:rPr>
          <w:rFonts w:ascii="Arial" w:hAnsi="Arial" w:cs="Arial"/>
          <w:color w:val="40658F"/>
          <w:sz w:val="37"/>
          <w:szCs w:val="37"/>
        </w:rPr>
      </w:pPr>
      <w:r>
        <w:rPr>
          <w:rFonts w:cs="Arial" w:ascii="Arial" w:hAnsi="Arial"/>
          <w:color w:val="40658F"/>
          <w:sz w:val="37"/>
          <w:szCs w:val="37"/>
        </w:rPr>
      </w:r>
    </w:p>
    <w:p>
      <w:pPr>
        <w:pStyle w:val="Heading2"/>
        <w:shd w:val="clear" w:color="auto" w:fill="FFFEFE"/>
        <w:spacing w:lineRule="atLeast" w:line="422" w:before="280" w:after="280"/>
        <w:rPr>
          <w:rFonts w:ascii="Arial" w:hAnsi="Arial" w:cs="Arial"/>
          <w:color w:val="40658F"/>
          <w:sz w:val="37"/>
          <w:szCs w:val="37"/>
        </w:rPr>
      </w:pPr>
      <w:r>
        <w:rPr>
          <w:rFonts w:cs="Arial" w:ascii="Arial" w:hAnsi="Arial"/>
          <w:color w:val="40658F"/>
          <w:sz w:val="37"/>
          <w:szCs w:val="37"/>
        </w:rPr>
        <w:t>What Are Unix Files and Directories?</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A file is a "container" for data. Unix makes no distinction among file types—a file may contain the text of a document, data for a program or the program itself.</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Directories provide a way to organize files, allowing you to group related files together. Directories may contain files and/or other directories. Directories are analogous to Macintosh and Windows folders.</w:t>
      </w:r>
    </w:p>
    <w:p>
      <w:pPr>
        <w:pStyle w:val="Heading2"/>
        <w:shd w:val="clear" w:color="auto" w:fill="FFFEFE"/>
        <w:spacing w:lineRule="atLeast" w:line="422" w:before="280" w:after="280"/>
        <w:rPr>
          <w:rFonts w:ascii="Arial" w:hAnsi="Arial" w:cs="Arial"/>
          <w:color w:val="40658F"/>
          <w:sz w:val="37"/>
          <w:szCs w:val="37"/>
        </w:rPr>
      </w:pPr>
      <w:bookmarkStart w:id="0" w:name="name"/>
      <w:bookmarkEnd w:id="0"/>
      <w:r>
        <w:rPr>
          <w:rFonts w:cs="Arial" w:ascii="Arial" w:hAnsi="Arial"/>
          <w:color w:val="40658F"/>
          <w:sz w:val="37"/>
          <w:szCs w:val="37"/>
        </w:rPr>
        <w:t>Naming Unix Files and Directories</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Each file and directory has a name. Within a directory, each item (that is, each file or directory) must have a unique name, but items with the same name may exist in more than one directory. A directory may have the same name as one of the items it contains.</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File and directory names may be up to 256 characters long. Names may use almost any character (except a space). You can divide a multi-word file name using either an underscore or a period (for example, </w:t>
      </w:r>
      <w:r>
        <w:rPr>
          <w:rStyle w:val="Strong"/>
          <w:rFonts w:eastAsia="" w:cs="Arial" w:ascii="Arial" w:hAnsi="Arial" w:eastAsiaTheme="majorEastAsia"/>
          <w:color w:val="333333"/>
          <w:sz w:val="21"/>
          <w:szCs w:val="21"/>
        </w:rPr>
        <w:t>chapter_one</w:t>
      </w:r>
      <w:r>
        <w:rPr>
          <w:rFonts w:cs="Arial" w:ascii="Arial" w:hAnsi="Arial"/>
          <w:color w:val="333333"/>
          <w:sz w:val="21"/>
          <w:szCs w:val="21"/>
        </w:rPr>
        <w:t> or </w:t>
      </w:r>
      <w:r>
        <w:rPr>
          <w:rStyle w:val="Strong"/>
          <w:rFonts w:eastAsia="" w:cs="Arial" w:ascii="Arial" w:hAnsi="Arial" w:eastAsiaTheme="majorEastAsia"/>
          <w:color w:val="333333"/>
          <w:sz w:val="21"/>
          <w:szCs w:val="21"/>
        </w:rPr>
        <w:t>chapter.two</w:t>
      </w:r>
      <w:r>
        <w:rPr>
          <w:rFonts w:cs="Arial" w:ascii="Arial" w:hAnsi="Arial"/>
          <w:color w:val="333333"/>
          <w:sz w:val="21"/>
          <w:szCs w:val="21"/>
        </w:rPr>
        <w:t>).</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Some characters have special meanings to Unix. It is best to avoid using these characters in file names:</w:t>
      </w:r>
    </w:p>
    <w:p>
      <w:pPr>
        <w:pStyle w:val="Normal"/>
        <w:shd w:val="clear" w:color="auto" w:fill="FFFEFE"/>
        <w:rPr>
          <w:rFonts w:ascii="Arial" w:hAnsi="Arial" w:cs="Arial"/>
          <w:color w:val="333333"/>
          <w:sz w:val="21"/>
          <w:szCs w:val="21"/>
        </w:rPr>
      </w:pPr>
      <w:r>
        <w:rPr>
          <w:rFonts w:cs="Arial" w:ascii="Arial" w:hAnsi="Arial"/>
          <w:color w:val="333333"/>
          <w:sz w:val="21"/>
          <w:szCs w:val="21"/>
        </w:rPr>
        <w:t>/ \ " ' * | ! ? ~ $ &lt; &gt;</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Unix is case-sensitive. Each of these is a unique file: </w:t>
      </w:r>
      <w:r>
        <w:rPr>
          <w:rStyle w:val="Strong"/>
          <w:rFonts w:eastAsia="" w:cs="Arial" w:ascii="Arial" w:hAnsi="Arial" w:eastAsiaTheme="majorEastAsia"/>
          <w:color w:val="333333"/>
          <w:sz w:val="21"/>
          <w:szCs w:val="21"/>
        </w:rPr>
        <w:t>myfile, Myfile, myFile,</w:t>
      </w:r>
      <w:r>
        <w:rPr>
          <w:rFonts w:cs="Arial" w:ascii="Arial" w:hAnsi="Arial"/>
          <w:color w:val="333333"/>
          <w:sz w:val="21"/>
          <w:szCs w:val="21"/>
        </w:rPr>
        <w:t> and </w:t>
      </w:r>
      <w:r>
        <w:rPr>
          <w:rStyle w:val="Strong"/>
          <w:rFonts w:eastAsia="" w:cs="Arial" w:ascii="Arial" w:hAnsi="Arial" w:eastAsiaTheme="majorEastAsia"/>
          <w:color w:val="333333"/>
          <w:sz w:val="21"/>
          <w:szCs w:val="21"/>
        </w:rPr>
        <w:t>MYFILE</w:t>
      </w:r>
      <w:r>
        <w:rPr>
          <w:rFonts w:cs="Arial" w:ascii="Arial" w:hAnsi="Arial"/>
          <w:color w:val="333333"/>
          <w:sz w:val="21"/>
          <w:szCs w:val="21"/>
        </w:rPr>
        <w:t>.</w:t>
      </w:r>
    </w:p>
    <w:p>
      <w:pPr>
        <w:pStyle w:val="Heading2"/>
        <w:shd w:val="clear" w:color="auto" w:fill="FFFEFE"/>
        <w:spacing w:lineRule="atLeast" w:line="422" w:before="280" w:after="280"/>
        <w:rPr>
          <w:rFonts w:ascii="Arial" w:hAnsi="Arial" w:cs="Arial"/>
          <w:color w:val="40658F"/>
          <w:sz w:val="37"/>
          <w:szCs w:val="37"/>
        </w:rPr>
      </w:pPr>
      <w:r>
        <w:rPr>
          <w:rFonts w:cs="Arial" w:ascii="Arial" w:hAnsi="Arial"/>
          <w:color w:val="40658F"/>
          <w:sz w:val="37"/>
          <w:szCs w:val="37"/>
        </w:rPr>
      </w:r>
      <w:bookmarkStart w:id="1" w:name="createfile"/>
      <w:bookmarkStart w:id="2" w:name="createfile"/>
      <w:bookmarkEnd w:id="2"/>
    </w:p>
    <w:p>
      <w:pPr>
        <w:pStyle w:val="Heading2"/>
        <w:shd w:val="clear" w:color="auto" w:fill="FFFEFE"/>
        <w:spacing w:lineRule="atLeast" w:line="422" w:before="280" w:after="280"/>
        <w:rPr>
          <w:rFonts w:ascii="Arial" w:hAnsi="Arial" w:cs="Arial"/>
          <w:color w:val="40658F"/>
          <w:sz w:val="37"/>
          <w:szCs w:val="37"/>
        </w:rPr>
      </w:pPr>
      <w:r>
        <w:rPr>
          <w:rFonts w:cs="Arial" w:ascii="Arial" w:hAnsi="Arial"/>
          <w:color w:val="40658F"/>
          <w:sz w:val="37"/>
          <w:szCs w:val="37"/>
        </w:rPr>
        <w:t>Creating a 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Many people create files using a text editor, but you can use the command </w:t>
      </w:r>
      <w:r>
        <w:rPr>
          <w:rStyle w:val="Strong"/>
          <w:rFonts w:eastAsia="" w:cs="Arial" w:ascii="Arial" w:hAnsi="Arial" w:eastAsiaTheme="majorEastAsia"/>
          <w:color w:val="333333"/>
          <w:sz w:val="21"/>
          <w:szCs w:val="21"/>
        </w:rPr>
        <w:t>cat</w:t>
      </w:r>
      <w:r>
        <w:rPr>
          <w:rFonts w:cs="Arial" w:ascii="Arial" w:hAnsi="Arial"/>
          <w:color w:val="333333"/>
          <w:sz w:val="21"/>
          <w:szCs w:val="21"/>
        </w:rPr>
        <w:t> to create files without using/learning to use a text editor. To create a practice file (called </w:t>
      </w:r>
      <w:r>
        <w:rPr>
          <w:rStyle w:val="Strong"/>
          <w:rFonts w:eastAsia="" w:cs="Arial" w:ascii="Arial" w:hAnsi="Arial" w:eastAsiaTheme="majorEastAsia"/>
          <w:color w:val="333333"/>
          <w:sz w:val="21"/>
          <w:szCs w:val="21"/>
        </w:rPr>
        <w:t>firstfile</w:t>
      </w:r>
      <w:r>
        <w:rPr>
          <w:rFonts w:cs="Arial" w:ascii="Arial" w:hAnsi="Arial"/>
          <w:color w:val="333333"/>
          <w:sz w:val="21"/>
          <w:szCs w:val="21"/>
        </w:rPr>
        <w:t>) and enter one line of text in it, type the following at the </w:t>
      </w:r>
      <w:r>
        <w:rPr>
          <w:rStyle w:val="Strong"/>
          <w:rFonts w:eastAsia="" w:cs="Arial" w:ascii="Arial" w:hAnsi="Arial" w:eastAsiaTheme="majorEastAsia"/>
          <w:color w:val="333333"/>
          <w:sz w:val="21"/>
          <w:szCs w:val="21"/>
        </w:rPr>
        <w:t>%</w:t>
      </w:r>
      <w:r>
        <w:rPr>
          <w:rFonts w:cs="Arial" w:ascii="Arial" w:hAnsi="Arial"/>
          <w:color w:val="333333"/>
          <w:sz w:val="21"/>
          <w:szCs w:val="21"/>
        </w:rPr>
        <w:t> prompt:</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cat &gt; firstfile</w:t>
      </w:r>
      <w:r>
        <w:rPr>
          <w:rFonts w:cs="Arial" w:ascii="Arial" w:hAnsi="Arial"/>
          <w:color w:val="333333"/>
          <w:sz w:val="21"/>
          <w:szCs w:val="21"/>
        </w:rPr>
        <w:br/>
        <w:t>(Press the </w:t>
      </w:r>
      <w:r>
        <w:rPr>
          <w:rStyle w:val="Strong"/>
          <w:rFonts w:cs="Arial" w:ascii="Arial" w:hAnsi="Arial"/>
          <w:color w:val="333333"/>
          <w:sz w:val="21"/>
          <w:szCs w:val="21"/>
        </w:rPr>
        <w:t>Enter/Return</w:t>
      </w:r>
      <w:r>
        <w:rPr>
          <w:rFonts w:cs="Arial" w:ascii="Arial" w:hAnsi="Arial"/>
          <w:color w:val="333333"/>
          <w:sz w:val="21"/>
          <w:szCs w:val="21"/>
        </w:rPr>
        <w:t> key.)</w:t>
        <w:br/>
      </w:r>
      <w:r>
        <w:rPr>
          <w:rStyle w:val="Strong"/>
          <w:rFonts w:cs="Arial" w:ascii="Arial" w:hAnsi="Arial"/>
          <w:color w:val="333333"/>
          <w:sz w:val="21"/>
          <w:szCs w:val="21"/>
        </w:rPr>
        <w:t>This is just a test.</w:t>
      </w:r>
      <w:r>
        <w:rPr>
          <w:rFonts w:cs="Arial" w:ascii="Arial" w:hAnsi="Arial"/>
          <w:color w:val="333333"/>
          <w:sz w:val="21"/>
          <w:szCs w:val="21"/>
        </w:rPr>
        <w:br/>
        <w:t>(Press the </w:t>
      </w:r>
      <w:r>
        <w:rPr>
          <w:rStyle w:val="Strong"/>
          <w:rFonts w:cs="Arial" w:ascii="Arial" w:hAnsi="Arial"/>
          <w:color w:val="333333"/>
          <w:sz w:val="21"/>
          <w:szCs w:val="21"/>
        </w:rPr>
        <w:t>Enter/Return</w:t>
      </w:r>
      <w:r>
        <w:rPr>
          <w:rFonts w:cs="Arial" w:ascii="Arial" w:hAnsi="Arial"/>
          <w:color w:val="333333"/>
          <w:sz w:val="21"/>
          <w:szCs w:val="21"/>
        </w:rPr>
        <w:t> key.)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Terminate file entry by typing </w:t>
      </w:r>
      <w:r>
        <w:rPr>
          <w:rStyle w:val="Strong"/>
          <w:rFonts w:eastAsia="" w:cs="Arial" w:ascii="Arial" w:hAnsi="Arial" w:eastAsiaTheme="majorEastAsia"/>
          <w:color w:val="333333"/>
          <w:sz w:val="21"/>
          <w:szCs w:val="21"/>
        </w:rPr>
        <w:t>Control-d</w:t>
      </w:r>
      <w:r>
        <w:rPr>
          <w:rFonts w:cs="Arial" w:ascii="Arial" w:hAnsi="Arial"/>
          <w:color w:val="333333"/>
          <w:sz w:val="21"/>
          <w:szCs w:val="21"/>
        </w:rPr>
        <w:t> on a line by itself. (Hold down the Control key and type d.) On your screen, you will see:</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 cat &gt; firstfile</w:t>
      </w:r>
      <w:r>
        <w:rPr>
          <w:rFonts w:cs="Arial" w:ascii="Arial" w:hAnsi="Arial"/>
          <w:b/>
          <w:bCs/>
          <w:color w:val="333333"/>
          <w:sz w:val="21"/>
          <w:szCs w:val="21"/>
        </w:rPr>
        <w:br/>
      </w:r>
      <w:r>
        <w:rPr>
          <w:rStyle w:val="Strong"/>
          <w:rFonts w:cs="Arial" w:ascii="Arial" w:hAnsi="Arial"/>
          <w:color w:val="333333"/>
          <w:sz w:val="21"/>
          <w:szCs w:val="21"/>
        </w:rPr>
        <w:t>This is just a test.</w:t>
      </w:r>
      <w:r>
        <w:rPr>
          <w:rFonts w:cs="Arial" w:ascii="Arial" w:hAnsi="Arial"/>
          <w:b/>
          <w:bCs/>
          <w:color w:val="333333"/>
          <w:sz w:val="21"/>
          <w:szCs w:val="21"/>
        </w:rPr>
        <w:br/>
      </w:r>
      <w:r>
        <w:rPr>
          <w:rStyle w:val="Strong"/>
          <w:rFonts w:cs="Arial" w:ascii="Arial" w:hAnsi="Arial"/>
          <w:color w:val="333333"/>
          <w:sz w:val="21"/>
          <w:szCs w:val="21"/>
        </w:rPr>
        <w:t>^D</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To examine the contents of a file you have just created, enter this at the </w:t>
      </w:r>
      <w:r>
        <w:rPr>
          <w:rStyle w:val="Strong"/>
          <w:rFonts w:eastAsia="" w:cs="Arial" w:ascii="Arial" w:hAnsi="Arial" w:eastAsiaTheme="majorEastAsia"/>
          <w:color w:val="333333"/>
          <w:sz w:val="21"/>
          <w:szCs w:val="21"/>
        </w:rPr>
        <w:t>%</w:t>
      </w:r>
      <w:r>
        <w:rPr>
          <w:rFonts w:cs="Arial" w:ascii="Arial" w:hAnsi="Arial"/>
          <w:color w:val="333333"/>
          <w:sz w:val="21"/>
          <w:szCs w:val="21"/>
        </w:rPr>
        <w:t> prompt:</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cat firstfile</w:t>
      </w:r>
    </w:p>
    <w:p>
      <w:pPr>
        <w:pStyle w:val="Heading2"/>
        <w:shd w:val="clear" w:color="auto" w:fill="FFFEFE"/>
        <w:spacing w:lineRule="atLeast" w:line="422" w:before="280" w:after="280"/>
        <w:rPr>
          <w:rFonts w:ascii="Arial" w:hAnsi="Arial" w:cs="Arial"/>
          <w:color w:val="40658F"/>
          <w:sz w:val="37"/>
          <w:szCs w:val="37"/>
        </w:rPr>
      </w:pPr>
      <w:bookmarkStart w:id="3" w:name="copyfile"/>
      <w:bookmarkEnd w:id="3"/>
      <w:r>
        <w:rPr>
          <w:rFonts w:cs="Arial" w:ascii="Arial" w:hAnsi="Arial"/>
          <w:color w:val="40658F"/>
          <w:sz w:val="37"/>
          <w:szCs w:val="37"/>
        </w:rPr>
        <w:t>Copying a 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To make a duplicate copy of a file, use the command </w:t>
      </w:r>
      <w:r>
        <w:rPr>
          <w:rStyle w:val="Strong"/>
          <w:rFonts w:eastAsia="" w:cs="Arial" w:ascii="Arial" w:hAnsi="Arial" w:eastAsiaTheme="majorEastAsia"/>
          <w:color w:val="333333"/>
          <w:sz w:val="21"/>
          <w:szCs w:val="21"/>
        </w:rPr>
        <w:t>cp</w:t>
      </w:r>
      <w:r>
        <w:rPr>
          <w:rFonts w:cs="Arial" w:ascii="Arial" w:hAnsi="Arial"/>
          <w:color w:val="333333"/>
          <w:sz w:val="21"/>
          <w:szCs w:val="21"/>
        </w:rPr>
        <w:t>. For example, to create an exact copy of the file called </w:t>
      </w:r>
      <w:r>
        <w:rPr>
          <w:rStyle w:val="Strong"/>
          <w:rFonts w:eastAsia="" w:cs="Arial" w:ascii="Arial" w:hAnsi="Arial" w:eastAsiaTheme="majorEastAsia"/>
          <w:color w:val="333333"/>
          <w:sz w:val="21"/>
          <w:szCs w:val="21"/>
        </w:rPr>
        <w:t>firstfile,</w:t>
      </w:r>
      <w:r>
        <w:rPr>
          <w:rFonts w:cs="Arial" w:ascii="Arial" w:hAnsi="Arial"/>
          <w:color w:val="333333"/>
          <w:sz w:val="21"/>
          <w:szCs w:val="21"/>
        </w:rPr>
        <w:t> you would type:</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cp firstfile secondfile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This results in two files with different names, each containing the same information. The </w:t>
      </w:r>
      <w:r>
        <w:rPr>
          <w:rStyle w:val="Strong"/>
          <w:rFonts w:eastAsia="" w:cs="Arial" w:ascii="Arial" w:hAnsi="Arial" w:eastAsiaTheme="majorEastAsia"/>
          <w:color w:val="333333"/>
          <w:sz w:val="21"/>
          <w:szCs w:val="21"/>
        </w:rPr>
        <w:t>cp</w:t>
      </w:r>
      <w:r>
        <w:rPr>
          <w:rFonts w:cs="Arial" w:ascii="Arial" w:hAnsi="Arial"/>
          <w:color w:val="333333"/>
          <w:sz w:val="21"/>
          <w:szCs w:val="21"/>
        </w:rPr>
        <w:t> command works by overwriting information. If you create a different file called </w:t>
      </w:r>
      <w:r>
        <w:rPr>
          <w:rStyle w:val="Strong"/>
          <w:rFonts w:eastAsia="" w:cs="Arial" w:ascii="Arial" w:hAnsi="Arial" w:eastAsiaTheme="majorEastAsia"/>
          <w:color w:val="333333"/>
          <w:sz w:val="21"/>
          <w:szCs w:val="21"/>
        </w:rPr>
        <w:t>thirdfile</w:t>
      </w:r>
      <w:r>
        <w:rPr>
          <w:rFonts w:cs="Arial" w:ascii="Arial" w:hAnsi="Arial"/>
          <w:color w:val="333333"/>
          <w:sz w:val="21"/>
          <w:szCs w:val="21"/>
        </w:rPr>
        <w:t> and then type the following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cp thirdfile firstfile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you will find that the original contents of </w:t>
      </w:r>
      <w:r>
        <w:rPr>
          <w:rStyle w:val="Strong"/>
          <w:rFonts w:eastAsia="" w:cs="Arial" w:ascii="Arial" w:hAnsi="Arial" w:eastAsiaTheme="majorEastAsia"/>
          <w:color w:val="333333"/>
          <w:sz w:val="21"/>
          <w:szCs w:val="21"/>
        </w:rPr>
        <w:t>firstfile</w:t>
      </w:r>
      <w:r>
        <w:rPr>
          <w:rFonts w:cs="Arial" w:ascii="Arial" w:hAnsi="Arial"/>
          <w:color w:val="333333"/>
          <w:sz w:val="21"/>
          <w:szCs w:val="21"/>
        </w:rPr>
        <w:t> are gone, replaced by the contents of </w:t>
      </w:r>
      <w:r>
        <w:rPr>
          <w:rStyle w:val="Strong"/>
          <w:rFonts w:eastAsia="" w:cs="Arial" w:ascii="Arial" w:hAnsi="Arial" w:eastAsiaTheme="majorEastAsia"/>
          <w:color w:val="333333"/>
          <w:sz w:val="21"/>
          <w:szCs w:val="21"/>
        </w:rPr>
        <w:t>thirdfile</w:t>
      </w:r>
      <w:r>
        <w:rPr>
          <w:rFonts w:cs="Arial" w:ascii="Arial" w:hAnsi="Arial"/>
          <w:color w:val="333333"/>
          <w:sz w:val="21"/>
          <w:szCs w:val="21"/>
        </w:rPr>
        <w:t>.</w:t>
      </w:r>
    </w:p>
    <w:p>
      <w:pPr>
        <w:pStyle w:val="Heading2"/>
        <w:shd w:val="clear" w:color="auto" w:fill="FFFEFE"/>
        <w:spacing w:lineRule="atLeast" w:line="422" w:before="280" w:after="280"/>
        <w:rPr>
          <w:rFonts w:ascii="Arial" w:hAnsi="Arial" w:cs="Arial"/>
          <w:color w:val="40658F"/>
          <w:sz w:val="37"/>
          <w:szCs w:val="37"/>
        </w:rPr>
      </w:pPr>
      <w:bookmarkStart w:id="4" w:name="renamefile"/>
      <w:bookmarkEnd w:id="4"/>
      <w:r>
        <w:rPr>
          <w:rFonts w:cs="Arial" w:ascii="Arial" w:hAnsi="Arial"/>
          <w:color w:val="40658F"/>
          <w:sz w:val="37"/>
          <w:szCs w:val="37"/>
        </w:rPr>
        <w:t>Renaming a 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Unix does not have a command specifically for renaming files. Instead, the </w:t>
      </w:r>
      <w:r>
        <w:rPr>
          <w:rStyle w:val="Strong"/>
          <w:rFonts w:eastAsia="" w:cs="Arial" w:ascii="Arial" w:hAnsi="Arial" w:eastAsiaTheme="majorEastAsia"/>
          <w:color w:val="333333"/>
          <w:sz w:val="21"/>
          <w:szCs w:val="21"/>
        </w:rPr>
        <w:t>mv</w:t>
      </w:r>
      <w:r>
        <w:rPr>
          <w:rFonts w:cs="Arial" w:ascii="Arial" w:hAnsi="Arial"/>
          <w:color w:val="333333"/>
          <w:sz w:val="21"/>
          <w:szCs w:val="21"/>
        </w:rPr>
        <w:t> command is used both to change the name of a file and to move a file into a different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To change the name of a file, use the following command format (where </w:t>
      </w:r>
      <w:r>
        <w:rPr>
          <w:rStyle w:val="Strong"/>
          <w:rFonts w:eastAsia="" w:cs="Arial" w:ascii="Arial" w:hAnsi="Arial" w:eastAsiaTheme="majorEastAsia"/>
          <w:color w:val="333333"/>
          <w:sz w:val="21"/>
          <w:szCs w:val="21"/>
        </w:rPr>
        <w:t>thirdfile</w:t>
      </w:r>
      <w:r>
        <w:rPr>
          <w:rFonts w:cs="Arial" w:ascii="Arial" w:hAnsi="Arial"/>
          <w:color w:val="333333"/>
          <w:sz w:val="21"/>
          <w:szCs w:val="21"/>
        </w:rPr>
        <w:t> and </w:t>
      </w:r>
      <w:r>
        <w:rPr>
          <w:rStyle w:val="Strong"/>
          <w:rFonts w:eastAsia="" w:cs="Arial" w:ascii="Arial" w:hAnsi="Arial" w:eastAsiaTheme="majorEastAsia"/>
          <w:color w:val="333333"/>
          <w:sz w:val="21"/>
          <w:szCs w:val="21"/>
        </w:rPr>
        <w:t>file3</w:t>
      </w:r>
      <w:r>
        <w:rPr>
          <w:rFonts w:cs="Arial" w:ascii="Arial" w:hAnsi="Arial"/>
          <w:color w:val="333333"/>
          <w:sz w:val="21"/>
          <w:szCs w:val="21"/>
        </w:rPr>
        <w:t> are sample file names):</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mv thirdfile file3</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This command results in the complete removal of </w:t>
      </w:r>
      <w:r>
        <w:rPr>
          <w:rStyle w:val="Strong"/>
          <w:rFonts w:eastAsia="" w:cs="Arial" w:ascii="Arial" w:hAnsi="Arial" w:eastAsiaTheme="majorEastAsia"/>
          <w:color w:val="333333"/>
          <w:sz w:val="21"/>
          <w:szCs w:val="21"/>
        </w:rPr>
        <w:t>thirdfile</w:t>
      </w:r>
      <w:r>
        <w:rPr>
          <w:rFonts w:cs="Arial" w:ascii="Arial" w:hAnsi="Arial"/>
          <w:color w:val="333333"/>
          <w:sz w:val="21"/>
          <w:szCs w:val="21"/>
        </w:rPr>
        <w:t>, but a new file called </w:t>
      </w:r>
      <w:r>
        <w:rPr>
          <w:rStyle w:val="Strong"/>
          <w:rFonts w:eastAsia="" w:cs="Arial" w:ascii="Arial" w:hAnsi="Arial" w:eastAsiaTheme="majorEastAsia"/>
          <w:color w:val="333333"/>
          <w:sz w:val="21"/>
          <w:szCs w:val="21"/>
        </w:rPr>
        <w:t>file3</w:t>
      </w:r>
      <w:r>
        <w:rPr>
          <w:rFonts w:cs="Arial" w:ascii="Arial" w:hAnsi="Arial"/>
          <w:color w:val="333333"/>
          <w:sz w:val="21"/>
          <w:szCs w:val="21"/>
        </w:rPr>
        <w:t> contains the previous contents of </w:t>
      </w:r>
      <w:r>
        <w:rPr>
          <w:rStyle w:val="Strong"/>
          <w:rFonts w:eastAsia="" w:cs="Arial" w:ascii="Arial" w:hAnsi="Arial" w:eastAsiaTheme="majorEastAsia"/>
          <w:color w:val="333333"/>
          <w:sz w:val="21"/>
          <w:szCs w:val="21"/>
        </w:rPr>
        <w:t>thirdfile.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Like </w:t>
      </w:r>
      <w:r>
        <w:rPr>
          <w:rStyle w:val="Strong"/>
          <w:rFonts w:eastAsia="" w:cs="Arial" w:ascii="Arial" w:hAnsi="Arial" w:eastAsiaTheme="majorEastAsia"/>
          <w:color w:val="333333"/>
          <w:sz w:val="21"/>
          <w:szCs w:val="21"/>
        </w:rPr>
        <w:t>cp,</w:t>
      </w:r>
      <w:r>
        <w:rPr>
          <w:rFonts w:cs="Arial" w:ascii="Arial" w:hAnsi="Arial"/>
          <w:color w:val="333333"/>
          <w:sz w:val="21"/>
          <w:szCs w:val="21"/>
        </w:rPr>
        <w:t> the </w:t>
      </w:r>
      <w:r>
        <w:rPr>
          <w:rStyle w:val="Strong"/>
          <w:rFonts w:eastAsia="" w:cs="Arial" w:ascii="Arial" w:hAnsi="Arial" w:eastAsiaTheme="majorEastAsia"/>
          <w:color w:val="333333"/>
          <w:sz w:val="21"/>
          <w:szCs w:val="21"/>
        </w:rPr>
        <w:t>mv</w:t>
      </w:r>
      <w:r>
        <w:rPr>
          <w:rFonts w:cs="Arial" w:ascii="Arial" w:hAnsi="Arial"/>
          <w:color w:val="333333"/>
          <w:sz w:val="21"/>
          <w:szCs w:val="21"/>
        </w:rPr>
        <w:t> command also overwrites existing files. For example, if you have two files, </w:t>
      </w:r>
      <w:r>
        <w:rPr>
          <w:rStyle w:val="Strong"/>
          <w:rFonts w:eastAsia="" w:cs="Arial" w:ascii="Arial" w:hAnsi="Arial" w:eastAsiaTheme="majorEastAsia"/>
          <w:color w:val="333333"/>
          <w:sz w:val="21"/>
          <w:szCs w:val="21"/>
        </w:rPr>
        <w:t>fourthfile</w:t>
      </w:r>
      <w:r>
        <w:rPr>
          <w:rFonts w:cs="Arial" w:ascii="Arial" w:hAnsi="Arial"/>
          <w:color w:val="333333"/>
          <w:sz w:val="21"/>
          <w:szCs w:val="21"/>
        </w:rPr>
        <w:t> and </w:t>
      </w:r>
      <w:r>
        <w:rPr>
          <w:rStyle w:val="Strong"/>
          <w:rFonts w:eastAsia="" w:cs="Arial" w:ascii="Arial" w:hAnsi="Arial" w:eastAsiaTheme="majorEastAsia"/>
          <w:color w:val="333333"/>
          <w:sz w:val="21"/>
          <w:szCs w:val="21"/>
        </w:rPr>
        <w:t>secondfile,</w:t>
      </w:r>
      <w:r>
        <w:rPr>
          <w:rFonts w:cs="Arial" w:ascii="Arial" w:hAnsi="Arial"/>
          <w:color w:val="333333"/>
          <w:sz w:val="21"/>
          <w:szCs w:val="21"/>
        </w:rPr>
        <w:t> and you type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mv fourthfile secondfile</w:t>
      </w:r>
    </w:p>
    <w:p>
      <w:pPr>
        <w:pStyle w:val="NormalWeb"/>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mv</w:t>
      </w:r>
      <w:r>
        <w:rPr>
          <w:rFonts w:cs="Arial" w:ascii="Arial" w:hAnsi="Arial"/>
          <w:color w:val="333333"/>
          <w:sz w:val="21"/>
          <w:szCs w:val="21"/>
        </w:rPr>
        <w:t> will remove the original contents of </w:t>
      </w:r>
      <w:r>
        <w:rPr>
          <w:rStyle w:val="Strong"/>
          <w:rFonts w:eastAsia="" w:cs="Arial" w:ascii="Arial" w:hAnsi="Arial" w:eastAsiaTheme="majorEastAsia"/>
          <w:color w:val="333333"/>
          <w:sz w:val="21"/>
          <w:szCs w:val="21"/>
        </w:rPr>
        <w:t>secondfile</w:t>
      </w:r>
      <w:r>
        <w:rPr>
          <w:rFonts w:cs="Arial" w:ascii="Arial" w:hAnsi="Arial"/>
          <w:color w:val="333333"/>
          <w:sz w:val="21"/>
          <w:szCs w:val="21"/>
        </w:rPr>
        <w:t> and replace them with the contents of </w:t>
      </w:r>
      <w:r>
        <w:rPr>
          <w:rStyle w:val="Strong"/>
          <w:rFonts w:eastAsia="" w:cs="Arial" w:ascii="Arial" w:hAnsi="Arial" w:eastAsiaTheme="majorEastAsia"/>
          <w:color w:val="333333"/>
          <w:sz w:val="21"/>
          <w:szCs w:val="21"/>
        </w:rPr>
        <w:t>fourthfile</w:t>
      </w:r>
      <w:r>
        <w:rPr>
          <w:rFonts w:cs="Arial" w:ascii="Arial" w:hAnsi="Arial"/>
          <w:color w:val="333333"/>
          <w:sz w:val="21"/>
          <w:szCs w:val="21"/>
        </w:rPr>
        <w:t>. As a result, </w:t>
      </w:r>
      <w:r>
        <w:rPr>
          <w:rStyle w:val="Strong"/>
          <w:rFonts w:eastAsia="" w:cs="Arial" w:ascii="Arial" w:hAnsi="Arial" w:eastAsiaTheme="majorEastAsia"/>
          <w:color w:val="333333"/>
          <w:sz w:val="21"/>
          <w:szCs w:val="21"/>
        </w:rPr>
        <w:t>fourthfile</w:t>
      </w:r>
      <w:r>
        <w:rPr>
          <w:rFonts w:cs="Arial" w:ascii="Arial" w:hAnsi="Arial"/>
          <w:color w:val="333333"/>
          <w:sz w:val="21"/>
          <w:szCs w:val="21"/>
        </w:rPr>
        <w:t> is renamed </w:t>
      </w:r>
      <w:r>
        <w:rPr>
          <w:rStyle w:val="Strong"/>
          <w:rFonts w:eastAsia="" w:cs="Arial" w:ascii="Arial" w:hAnsi="Arial" w:eastAsiaTheme="majorEastAsia"/>
          <w:color w:val="333333"/>
          <w:sz w:val="21"/>
          <w:szCs w:val="21"/>
        </w:rPr>
        <w:t>secondfile</w:t>
      </w:r>
      <w:r>
        <w:rPr>
          <w:rFonts w:cs="Arial" w:ascii="Arial" w:hAnsi="Arial"/>
          <w:color w:val="333333"/>
          <w:sz w:val="21"/>
          <w:szCs w:val="21"/>
        </w:rPr>
        <w:t>, but in the process </w:t>
      </w:r>
      <w:r>
        <w:rPr>
          <w:rStyle w:val="Strong"/>
          <w:rFonts w:eastAsia="" w:cs="Arial" w:ascii="Arial" w:hAnsi="Arial" w:eastAsiaTheme="majorEastAsia"/>
          <w:color w:val="333333"/>
          <w:sz w:val="21"/>
          <w:szCs w:val="21"/>
        </w:rPr>
        <w:t>secondfile</w:t>
      </w:r>
      <w:r>
        <w:rPr>
          <w:rFonts w:cs="Arial" w:ascii="Arial" w:hAnsi="Arial"/>
          <w:color w:val="333333"/>
          <w:sz w:val="21"/>
          <w:szCs w:val="21"/>
        </w:rPr>
        <w:t> is deleted.</w:t>
      </w:r>
    </w:p>
    <w:p>
      <w:pPr>
        <w:pStyle w:val="Heading2"/>
        <w:shd w:val="clear" w:color="auto" w:fill="FFFEFE"/>
        <w:spacing w:lineRule="atLeast" w:line="422" w:before="280" w:after="280"/>
        <w:rPr>
          <w:rFonts w:ascii="Arial" w:hAnsi="Arial" w:cs="Arial"/>
          <w:color w:val="40658F"/>
          <w:sz w:val="37"/>
          <w:szCs w:val="37"/>
        </w:rPr>
      </w:pPr>
      <w:bookmarkStart w:id="5" w:name="removefile"/>
      <w:bookmarkEnd w:id="5"/>
      <w:r>
        <w:rPr>
          <w:rFonts w:cs="Arial" w:ascii="Arial" w:hAnsi="Arial"/>
          <w:color w:val="40658F"/>
          <w:sz w:val="37"/>
          <w:szCs w:val="37"/>
        </w:rPr>
        <w:t>Removing a 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Use the </w:t>
      </w:r>
      <w:r>
        <w:rPr>
          <w:rStyle w:val="Strong"/>
          <w:rFonts w:eastAsia="" w:cs="Arial" w:ascii="Arial" w:hAnsi="Arial" w:eastAsiaTheme="majorEastAsia"/>
          <w:color w:val="333333"/>
          <w:sz w:val="21"/>
          <w:szCs w:val="21"/>
        </w:rPr>
        <w:t>rm</w:t>
      </w:r>
      <w:r>
        <w:rPr>
          <w:rFonts w:cs="Arial" w:ascii="Arial" w:hAnsi="Arial"/>
          <w:color w:val="333333"/>
          <w:sz w:val="21"/>
          <w:szCs w:val="21"/>
        </w:rPr>
        <w:t> command to remove a file. For example,</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rm file3</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deletes </w:t>
      </w:r>
      <w:r>
        <w:rPr>
          <w:rStyle w:val="Strong"/>
          <w:rFonts w:eastAsia="" w:cs="Arial" w:ascii="Arial" w:hAnsi="Arial" w:eastAsiaTheme="majorEastAsia"/>
          <w:color w:val="333333"/>
          <w:sz w:val="21"/>
          <w:szCs w:val="21"/>
        </w:rPr>
        <w:t>file3</w:t>
      </w:r>
      <w:r>
        <w:rPr>
          <w:rFonts w:cs="Arial" w:ascii="Arial" w:hAnsi="Arial"/>
          <w:color w:val="333333"/>
          <w:sz w:val="21"/>
          <w:szCs w:val="21"/>
        </w:rPr>
        <w:t> and its contents. You may remove more than one file at a time by specifying a list of files to be deleted. For example,</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rm firstfile secondfile</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You will be prompted to confirm whether you really want to remove the files:</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rm: remove firstfile (y/n)? y</w:t>
      </w:r>
      <w:r>
        <w:rPr>
          <w:rFonts w:cs="Arial" w:ascii="Arial" w:hAnsi="Arial"/>
          <w:b/>
          <w:bCs/>
          <w:color w:val="333333"/>
          <w:sz w:val="21"/>
          <w:szCs w:val="21"/>
        </w:rPr>
        <w:br/>
      </w:r>
      <w:r>
        <w:rPr>
          <w:rStyle w:val="Strong"/>
          <w:rFonts w:cs="Arial" w:ascii="Arial" w:hAnsi="Arial"/>
          <w:color w:val="333333"/>
          <w:sz w:val="21"/>
          <w:szCs w:val="21"/>
        </w:rPr>
        <w:t>rm: remove secondfile (y/n)? n</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Type </w:t>
      </w:r>
      <w:r>
        <w:rPr>
          <w:rStyle w:val="Strong"/>
          <w:rFonts w:eastAsia="" w:cs="Arial" w:ascii="Arial" w:hAnsi="Arial" w:eastAsiaTheme="majorEastAsia"/>
          <w:color w:val="333333"/>
          <w:sz w:val="21"/>
          <w:szCs w:val="21"/>
        </w:rPr>
        <w:t>y</w:t>
      </w:r>
      <w:r>
        <w:rPr>
          <w:rFonts w:cs="Arial" w:ascii="Arial" w:hAnsi="Arial"/>
          <w:color w:val="333333"/>
          <w:sz w:val="21"/>
          <w:szCs w:val="21"/>
        </w:rPr>
        <w:t> or </w:t>
      </w:r>
      <w:r>
        <w:rPr>
          <w:rStyle w:val="Strong"/>
          <w:rFonts w:eastAsia="" w:cs="Arial" w:ascii="Arial" w:hAnsi="Arial" w:eastAsiaTheme="majorEastAsia"/>
          <w:color w:val="333333"/>
          <w:sz w:val="21"/>
          <w:szCs w:val="21"/>
        </w:rPr>
        <w:t>yes</w:t>
      </w:r>
      <w:r>
        <w:rPr>
          <w:rFonts w:cs="Arial" w:ascii="Arial" w:hAnsi="Arial"/>
          <w:color w:val="333333"/>
          <w:sz w:val="21"/>
          <w:szCs w:val="21"/>
        </w:rPr>
        <w:t> to remove a file; type </w:t>
      </w:r>
      <w:r>
        <w:rPr>
          <w:rStyle w:val="Strong"/>
          <w:rFonts w:eastAsia="" w:cs="Arial" w:ascii="Arial" w:hAnsi="Arial" w:eastAsiaTheme="majorEastAsia"/>
          <w:color w:val="333333"/>
          <w:sz w:val="21"/>
          <w:szCs w:val="21"/>
        </w:rPr>
        <w:t>n</w:t>
      </w:r>
      <w:r>
        <w:rPr>
          <w:rFonts w:cs="Arial" w:ascii="Arial" w:hAnsi="Arial"/>
          <w:color w:val="333333"/>
          <w:sz w:val="21"/>
          <w:szCs w:val="21"/>
        </w:rPr>
        <w:t> or </w:t>
      </w:r>
      <w:r>
        <w:rPr>
          <w:rStyle w:val="Strong"/>
          <w:rFonts w:eastAsia="" w:cs="Arial" w:ascii="Arial" w:hAnsi="Arial" w:eastAsiaTheme="majorEastAsia"/>
          <w:color w:val="333333"/>
          <w:sz w:val="21"/>
          <w:szCs w:val="21"/>
        </w:rPr>
        <w:t>no</w:t>
      </w:r>
      <w:r>
        <w:rPr>
          <w:rFonts w:cs="Arial" w:ascii="Arial" w:hAnsi="Arial"/>
          <w:color w:val="333333"/>
          <w:sz w:val="21"/>
          <w:szCs w:val="21"/>
        </w:rPr>
        <w:t> to leave it intact.</w:t>
      </w:r>
    </w:p>
    <w:p>
      <w:pPr>
        <w:pStyle w:val="Heading4"/>
        <w:shd w:val="clear" w:color="auto" w:fill="FFFEFE"/>
        <w:spacing w:lineRule="atLeast" w:line="301"/>
        <w:rPr>
          <w:rFonts w:ascii="Arial" w:hAnsi="Arial" w:cs="Arial"/>
          <w:color w:val="333333"/>
          <w:sz w:val="32"/>
          <w:szCs w:val="32"/>
        </w:rPr>
      </w:pPr>
      <w:bookmarkStart w:id="6" w:name="createdir"/>
      <w:bookmarkEnd w:id="6"/>
      <w:r>
        <w:rPr>
          <w:rFonts w:cs="Arial" w:ascii="Arial" w:hAnsi="Arial"/>
          <w:color w:val="333333"/>
          <w:sz w:val="32"/>
          <w:szCs w:val="32"/>
        </w:rPr>
        <w:t>Creating a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Creating directories permits you to organize your files.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mkdir project1</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creates a directory called </w:t>
      </w:r>
      <w:r>
        <w:rPr>
          <w:rStyle w:val="Strong"/>
          <w:rFonts w:eastAsia="" w:cs="Arial" w:ascii="Arial" w:hAnsi="Arial" w:eastAsiaTheme="majorEastAsia"/>
          <w:color w:val="333333"/>
          <w:sz w:val="21"/>
          <w:szCs w:val="21"/>
        </w:rPr>
        <w:t>project1,</w:t>
      </w:r>
      <w:r>
        <w:rPr>
          <w:rFonts w:cs="Arial" w:ascii="Arial" w:hAnsi="Arial"/>
          <w:color w:val="333333"/>
          <w:sz w:val="21"/>
          <w:szCs w:val="21"/>
        </w:rPr>
        <w:t> where you can store files related to a particular project. The directory that you create will be a subdirectory within your current directory. For details on how to navigate directories and display the files and directories they contain, see </w:t>
      </w:r>
      <w:hyperlink r:id="rId40">
        <w:r>
          <w:rPr>
            <w:rStyle w:val="InternetLink"/>
            <w:rFonts w:cs="Arial" w:ascii="Arial" w:hAnsi="Arial"/>
            <w:color w:val="0D57AA"/>
            <w:sz w:val="21"/>
            <w:szCs w:val="21"/>
          </w:rPr>
          <w:t>List Contents and Navigate Unix Directories.</w:t>
        </w:r>
      </w:hyperlink>
    </w:p>
    <w:p>
      <w:pPr>
        <w:pStyle w:val="Heading2"/>
        <w:shd w:val="clear" w:color="auto" w:fill="FFFEFE"/>
        <w:spacing w:lineRule="atLeast" w:line="422" w:before="280" w:after="280"/>
        <w:rPr>
          <w:rFonts w:ascii="Arial" w:hAnsi="Arial" w:cs="Arial"/>
          <w:color w:val="40658F"/>
          <w:sz w:val="37"/>
          <w:szCs w:val="37"/>
        </w:rPr>
      </w:pPr>
      <w:bookmarkStart w:id="7" w:name="movecopy"/>
      <w:bookmarkEnd w:id="7"/>
      <w:r>
        <w:rPr>
          <w:rFonts w:cs="Arial" w:ascii="Arial" w:hAnsi="Arial"/>
          <w:color w:val="40658F"/>
          <w:sz w:val="37"/>
          <w:szCs w:val="37"/>
        </w:rPr>
        <w:t>Moving and Copying Files Into a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The </w:t>
      </w:r>
      <w:r>
        <w:rPr>
          <w:rStyle w:val="Strong"/>
          <w:rFonts w:eastAsia="" w:cs="Arial" w:ascii="Arial" w:hAnsi="Arial" w:eastAsiaTheme="majorEastAsia"/>
          <w:color w:val="333333"/>
          <w:sz w:val="21"/>
          <w:szCs w:val="21"/>
        </w:rPr>
        <w:t>mv</w:t>
      </w:r>
      <w:r>
        <w:rPr>
          <w:rFonts w:cs="Arial" w:ascii="Arial" w:hAnsi="Arial"/>
          <w:color w:val="333333"/>
          <w:sz w:val="21"/>
          <w:szCs w:val="21"/>
        </w:rPr>
        <w:t> and </w:t>
      </w:r>
      <w:r>
        <w:rPr>
          <w:rStyle w:val="Strong"/>
          <w:rFonts w:eastAsia="" w:cs="Arial" w:ascii="Arial" w:hAnsi="Arial" w:eastAsiaTheme="majorEastAsia"/>
          <w:color w:val="333333"/>
          <w:sz w:val="21"/>
          <w:szCs w:val="21"/>
        </w:rPr>
        <w:t>cp</w:t>
      </w:r>
      <w:r>
        <w:rPr>
          <w:rFonts w:cs="Arial" w:ascii="Arial" w:hAnsi="Arial"/>
          <w:color w:val="333333"/>
          <w:sz w:val="21"/>
          <w:szCs w:val="21"/>
        </w:rPr>
        <w:t> commands can be used to put files into a directory. Assume that you want to place some files from your current directory into a newly created directory called </w:t>
      </w:r>
      <w:r>
        <w:rPr>
          <w:rStyle w:val="Strong"/>
          <w:rFonts w:eastAsia="" w:cs="Arial" w:ascii="Arial" w:hAnsi="Arial" w:eastAsiaTheme="majorEastAsia"/>
          <w:color w:val="333333"/>
          <w:sz w:val="21"/>
          <w:szCs w:val="21"/>
        </w:rPr>
        <w:t>project1.</w:t>
      </w:r>
      <w:r>
        <w:rPr>
          <w:rFonts w:cs="Arial" w:ascii="Arial" w:hAnsi="Arial"/>
          <w:color w:val="333333"/>
          <w:sz w:val="21"/>
          <w:szCs w:val="21"/>
        </w:rPr>
        <w:t>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mv bibliography project1</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will move the file </w:t>
      </w:r>
      <w:r>
        <w:rPr>
          <w:rStyle w:val="Strong"/>
          <w:rFonts w:eastAsia="" w:cs="Arial" w:ascii="Arial" w:hAnsi="Arial" w:eastAsiaTheme="majorEastAsia"/>
          <w:color w:val="333333"/>
          <w:sz w:val="21"/>
          <w:szCs w:val="21"/>
        </w:rPr>
        <w:t>bibliography</w:t>
      </w:r>
      <w:r>
        <w:rPr>
          <w:rFonts w:cs="Arial" w:ascii="Arial" w:hAnsi="Arial"/>
          <w:color w:val="333333"/>
          <w:sz w:val="21"/>
          <w:szCs w:val="21"/>
        </w:rPr>
        <w:t> into the directory </w:t>
      </w:r>
      <w:r>
        <w:rPr>
          <w:rStyle w:val="Strong"/>
          <w:rFonts w:eastAsia="" w:cs="Arial" w:ascii="Arial" w:hAnsi="Arial" w:eastAsiaTheme="majorEastAsia"/>
          <w:color w:val="333333"/>
          <w:sz w:val="21"/>
          <w:szCs w:val="21"/>
        </w:rPr>
        <w:t>project1</w:t>
      </w:r>
      <w:r>
        <w:rPr>
          <w:rFonts w:cs="Arial" w:ascii="Arial" w:hAnsi="Arial"/>
          <w:color w:val="333333"/>
          <w:sz w:val="21"/>
          <w:szCs w:val="21"/>
        </w:rPr>
        <w:t>.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cp chapter1 project1</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will place a copy of the file </w:t>
      </w:r>
      <w:r>
        <w:rPr>
          <w:rStyle w:val="Strong"/>
          <w:rFonts w:eastAsia="" w:cs="Arial" w:ascii="Arial" w:hAnsi="Arial" w:eastAsiaTheme="majorEastAsia"/>
          <w:color w:val="333333"/>
          <w:sz w:val="21"/>
          <w:szCs w:val="21"/>
        </w:rPr>
        <w:t>chapter1</w:t>
      </w:r>
      <w:r>
        <w:rPr>
          <w:rFonts w:cs="Arial" w:ascii="Arial" w:hAnsi="Arial"/>
          <w:color w:val="333333"/>
          <w:sz w:val="21"/>
          <w:szCs w:val="21"/>
        </w:rPr>
        <w:t> in the directory </w:t>
      </w:r>
      <w:r>
        <w:rPr>
          <w:rStyle w:val="Strong"/>
          <w:rFonts w:eastAsia="" w:cs="Arial" w:ascii="Arial" w:hAnsi="Arial" w:eastAsiaTheme="majorEastAsia"/>
          <w:color w:val="333333"/>
          <w:sz w:val="21"/>
          <w:szCs w:val="21"/>
        </w:rPr>
        <w:t>project1</w:t>
      </w:r>
      <w:r>
        <w:rPr>
          <w:rFonts w:cs="Arial" w:ascii="Arial" w:hAnsi="Arial"/>
          <w:color w:val="333333"/>
          <w:sz w:val="21"/>
          <w:szCs w:val="21"/>
        </w:rPr>
        <w:t>, but leave </w:t>
      </w:r>
      <w:r>
        <w:rPr>
          <w:rStyle w:val="Strong"/>
          <w:rFonts w:eastAsia="" w:cs="Arial" w:ascii="Arial" w:hAnsi="Arial" w:eastAsiaTheme="majorEastAsia"/>
          <w:color w:val="333333"/>
          <w:sz w:val="21"/>
          <w:szCs w:val="21"/>
        </w:rPr>
        <w:t>chapter1</w:t>
      </w:r>
      <w:r>
        <w:rPr>
          <w:rFonts w:cs="Arial" w:ascii="Arial" w:hAnsi="Arial"/>
          <w:color w:val="333333"/>
          <w:sz w:val="21"/>
          <w:szCs w:val="21"/>
        </w:rPr>
        <w:t> intact in the current directory. There will now be two copies of </w:t>
      </w:r>
      <w:r>
        <w:rPr>
          <w:rStyle w:val="Strong"/>
          <w:rFonts w:eastAsia="" w:cs="Arial" w:ascii="Arial" w:hAnsi="Arial" w:eastAsiaTheme="majorEastAsia"/>
          <w:color w:val="333333"/>
          <w:sz w:val="21"/>
          <w:szCs w:val="21"/>
        </w:rPr>
        <w:t>chapter1</w:t>
      </w:r>
      <w:r>
        <w:rPr>
          <w:rFonts w:cs="Arial" w:ascii="Arial" w:hAnsi="Arial"/>
          <w:color w:val="333333"/>
          <w:sz w:val="21"/>
          <w:szCs w:val="21"/>
        </w:rPr>
        <w:t>, one in the current directory and one in </w:t>
      </w:r>
      <w:r>
        <w:rPr>
          <w:rStyle w:val="Strong"/>
          <w:rFonts w:eastAsia="" w:cs="Arial" w:ascii="Arial" w:hAnsi="Arial" w:eastAsiaTheme="majorEastAsia"/>
          <w:color w:val="333333"/>
          <w:sz w:val="21"/>
          <w:szCs w:val="21"/>
        </w:rPr>
        <w:t>project1</w:t>
      </w:r>
      <w:r>
        <w:rPr>
          <w:rFonts w:cs="Arial" w:ascii="Arial" w:hAnsi="Arial"/>
          <w:color w:val="333333"/>
          <w:sz w:val="21"/>
          <w:szCs w:val="21"/>
        </w:rPr>
        <w:t>.</w:t>
      </w:r>
    </w:p>
    <w:p>
      <w:pPr>
        <w:pStyle w:val="Heading2"/>
        <w:shd w:val="clear" w:color="auto" w:fill="FFFEFE"/>
        <w:spacing w:lineRule="atLeast" w:line="422" w:before="280" w:after="280"/>
        <w:rPr>
          <w:rFonts w:ascii="Arial" w:hAnsi="Arial" w:cs="Arial"/>
          <w:color w:val="40658F"/>
          <w:sz w:val="37"/>
          <w:szCs w:val="37"/>
        </w:rPr>
      </w:pPr>
      <w:bookmarkStart w:id="8" w:name="renamedir"/>
      <w:bookmarkEnd w:id="8"/>
      <w:r>
        <w:rPr>
          <w:rFonts w:cs="Arial" w:ascii="Arial" w:hAnsi="Arial"/>
          <w:color w:val="40658F"/>
          <w:sz w:val="37"/>
          <w:szCs w:val="37"/>
        </w:rPr>
        <w:t>Renaming a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You can also use the </w:t>
      </w:r>
      <w:r>
        <w:rPr>
          <w:rStyle w:val="Strong"/>
          <w:rFonts w:eastAsia="" w:cs="Arial" w:ascii="Arial" w:hAnsi="Arial" w:eastAsiaTheme="majorEastAsia"/>
          <w:color w:val="333333"/>
          <w:sz w:val="21"/>
          <w:szCs w:val="21"/>
        </w:rPr>
        <w:t>mv</w:t>
      </w:r>
      <w:r>
        <w:rPr>
          <w:rFonts w:cs="Arial" w:ascii="Arial" w:hAnsi="Arial"/>
          <w:color w:val="333333"/>
          <w:sz w:val="21"/>
          <w:szCs w:val="21"/>
        </w:rPr>
        <w:t> command to rename and move directories. When you type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mv project1 project2</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the directory called </w:t>
      </w:r>
      <w:r>
        <w:rPr>
          <w:rStyle w:val="Strong"/>
          <w:rFonts w:eastAsia="" w:cs="Arial" w:ascii="Arial" w:hAnsi="Arial" w:eastAsiaTheme="majorEastAsia"/>
          <w:color w:val="333333"/>
          <w:sz w:val="21"/>
          <w:szCs w:val="21"/>
        </w:rPr>
        <w:t>project1</w:t>
      </w:r>
      <w:r>
        <w:rPr>
          <w:rFonts w:cs="Arial" w:ascii="Arial" w:hAnsi="Arial"/>
          <w:color w:val="333333"/>
          <w:sz w:val="21"/>
          <w:szCs w:val="21"/>
        </w:rPr>
        <w:t> will be given the new name </w:t>
      </w:r>
      <w:r>
        <w:rPr>
          <w:rStyle w:val="Strong"/>
          <w:rFonts w:eastAsia="" w:cs="Arial" w:ascii="Arial" w:hAnsi="Arial" w:eastAsiaTheme="majorEastAsia"/>
          <w:color w:val="333333"/>
          <w:sz w:val="21"/>
          <w:szCs w:val="21"/>
        </w:rPr>
        <w:t>project2</w:t>
      </w:r>
      <w:r>
        <w:rPr>
          <w:rFonts w:cs="Arial" w:ascii="Arial" w:hAnsi="Arial"/>
          <w:color w:val="333333"/>
          <w:sz w:val="21"/>
          <w:szCs w:val="21"/>
        </w:rPr>
        <w:t> as long as a directory called </w:t>
      </w:r>
      <w:r>
        <w:rPr>
          <w:rStyle w:val="Strong"/>
          <w:rFonts w:eastAsia="" w:cs="Arial" w:ascii="Arial" w:hAnsi="Arial" w:eastAsiaTheme="majorEastAsia"/>
          <w:color w:val="333333"/>
          <w:sz w:val="21"/>
          <w:szCs w:val="21"/>
        </w:rPr>
        <w:t>project2</w:t>
      </w:r>
      <w:r>
        <w:rPr>
          <w:rFonts w:cs="Arial" w:ascii="Arial" w:hAnsi="Arial"/>
          <w:color w:val="333333"/>
          <w:sz w:val="21"/>
          <w:szCs w:val="21"/>
        </w:rPr>
        <w:t> did not previously exist. If directory </w:t>
      </w:r>
      <w:r>
        <w:rPr>
          <w:rStyle w:val="Strong"/>
          <w:rFonts w:eastAsia="" w:cs="Arial" w:ascii="Arial" w:hAnsi="Arial" w:eastAsiaTheme="majorEastAsia"/>
          <w:color w:val="333333"/>
          <w:sz w:val="21"/>
          <w:szCs w:val="21"/>
        </w:rPr>
        <w:t>project2</w:t>
      </w:r>
      <w:r>
        <w:rPr>
          <w:rFonts w:cs="Arial" w:ascii="Arial" w:hAnsi="Arial"/>
          <w:color w:val="333333"/>
          <w:sz w:val="21"/>
          <w:szCs w:val="21"/>
        </w:rPr>
        <w:t> already existed before the mv command was issued,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mv project1 project2</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would move the directory </w:t>
      </w:r>
      <w:r>
        <w:rPr>
          <w:rStyle w:val="Strong"/>
          <w:rFonts w:eastAsia="" w:cs="Arial" w:ascii="Arial" w:hAnsi="Arial" w:eastAsiaTheme="majorEastAsia"/>
          <w:color w:val="333333"/>
          <w:sz w:val="21"/>
          <w:szCs w:val="21"/>
        </w:rPr>
        <w:t>project1</w:t>
      </w:r>
      <w:r>
        <w:rPr>
          <w:rFonts w:cs="Arial" w:ascii="Arial" w:hAnsi="Arial"/>
          <w:color w:val="333333"/>
          <w:sz w:val="21"/>
          <w:szCs w:val="21"/>
        </w:rPr>
        <w:t> and its files into the directory </w:t>
      </w:r>
      <w:r>
        <w:rPr>
          <w:rStyle w:val="Strong"/>
          <w:rFonts w:eastAsia="" w:cs="Arial" w:ascii="Arial" w:hAnsi="Arial" w:eastAsiaTheme="majorEastAsia"/>
          <w:color w:val="333333"/>
          <w:sz w:val="21"/>
          <w:szCs w:val="21"/>
        </w:rPr>
        <w:t>project2.</w:t>
      </w:r>
    </w:p>
    <w:p>
      <w:pPr>
        <w:pStyle w:val="Heading2"/>
        <w:shd w:val="clear" w:color="auto" w:fill="FFFEFE"/>
        <w:spacing w:lineRule="atLeast" w:line="422" w:before="280" w:after="280"/>
        <w:rPr>
          <w:rFonts w:ascii="Arial" w:hAnsi="Arial" w:cs="Arial"/>
          <w:color w:val="40658F"/>
          <w:sz w:val="37"/>
          <w:szCs w:val="37"/>
        </w:rPr>
      </w:pPr>
      <w:bookmarkStart w:id="9" w:name="copydir"/>
      <w:bookmarkEnd w:id="9"/>
      <w:r>
        <w:rPr>
          <w:rFonts w:cs="Arial" w:ascii="Arial" w:hAnsi="Arial"/>
          <w:color w:val="40658F"/>
          <w:sz w:val="37"/>
          <w:szCs w:val="37"/>
        </w:rPr>
        <w:t>Copying a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You can use the </w:t>
      </w:r>
      <w:r>
        <w:rPr>
          <w:rStyle w:val="Strong"/>
          <w:rFonts w:eastAsia="" w:cs="Arial" w:ascii="Arial" w:hAnsi="Arial" w:eastAsiaTheme="majorEastAsia"/>
          <w:color w:val="333333"/>
          <w:sz w:val="21"/>
          <w:szCs w:val="21"/>
        </w:rPr>
        <w:t>cp</w:t>
      </w:r>
      <w:r>
        <w:rPr>
          <w:rFonts w:cs="Arial" w:ascii="Arial" w:hAnsi="Arial"/>
          <w:color w:val="333333"/>
          <w:sz w:val="21"/>
          <w:szCs w:val="21"/>
        </w:rPr>
        <w:t> command to create a duplicate copy of a directory and its contents. To copy directory </w:t>
      </w:r>
      <w:r>
        <w:rPr>
          <w:rStyle w:val="Strong"/>
          <w:rFonts w:eastAsia="" w:cs="Arial" w:ascii="Arial" w:hAnsi="Arial" w:eastAsiaTheme="majorEastAsia"/>
          <w:color w:val="333333"/>
          <w:sz w:val="21"/>
          <w:szCs w:val="21"/>
        </w:rPr>
        <w:t>project1</w:t>
      </w:r>
      <w:r>
        <w:rPr>
          <w:rFonts w:cs="Arial" w:ascii="Arial" w:hAnsi="Arial"/>
          <w:color w:val="333333"/>
          <w:sz w:val="21"/>
          <w:szCs w:val="21"/>
        </w:rPr>
        <w:t> to directory </w:t>
      </w:r>
      <w:r>
        <w:rPr>
          <w:rStyle w:val="Strong"/>
          <w:rFonts w:eastAsia="" w:cs="Arial" w:ascii="Arial" w:hAnsi="Arial" w:eastAsiaTheme="majorEastAsia"/>
          <w:color w:val="333333"/>
          <w:sz w:val="21"/>
          <w:szCs w:val="21"/>
        </w:rPr>
        <w:t>proj1copy,</w:t>
      </w:r>
      <w:r>
        <w:rPr>
          <w:rFonts w:cs="Arial" w:ascii="Arial" w:hAnsi="Arial"/>
          <w:color w:val="333333"/>
          <w:sz w:val="21"/>
          <w:szCs w:val="21"/>
        </w:rPr>
        <w:t> for example, you would type</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cp -r project1 proj1copy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If directory </w:t>
      </w:r>
      <w:r>
        <w:rPr>
          <w:rStyle w:val="Strong"/>
          <w:rFonts w:eastAsia="" w:cs="Arial" w:ascii="Arial" w:hAnsi="Arial" w:eastAsiaTheme="majorEastAsia"/>
          <w:color w:val="333333"/>
          <w:sz w:val="21"/>
          <w:szCs w:val="21"/>
        </w:rPr>
        <w:t>proj1copy</w:t>
      </w:r>
      <w:r>
        <w:rPr>
          <w:rFonts w:cs="Arial" w:ascii="Arial" w:hAnsi="Arial"/>
          <w:color w:val="333333"/>
          <w:sz w:val="21"/>
          <w:szCs w:val="21"/>
        </w:rPr>
        <w:t> already exists, this command will put a duplicate copy of </w:t>
      </w:r>
      <w:r>
        <w:rPr>
          <w:rStyle w:val="Strong"/>
          <w:rFonts w:eastAsia="" w:cs="Arial" w:ascii="Arial" w:hAnsi="Arial" w:eastAsiaTheme="majorEastAsia"/>
          <w:color w:val="333333"/>
          <w:sz w:val="21"/>
          <w:szCs w:val="21"/>
        </w:rPr>
        <w:t>directory project1</w:t>
      </w:r>
      <w:r>
        <w:rPr>
          <w:rFonts w:cs="Arial" w:ascii="Arial" w:hAnsi="Arial"/>
          <w:color w:val="333333"/>
          <w:sz w:val="21"/>
          <w:szCs w:val="21"/>
        </w:rPr>
        <w:t> into directory </w:t>
      </w:r>
      <w:r>
        <w:rPr>
          <w:rStyle w:val="Strong"/>
          <w:rFonts w:eastAsia="" w:cs="Arial" w:ascii="Arial" w:hAnsi="Arial" w:eastAsiaTheme="majorEastAsia"/>
          <w:color w:val="333333"/>
          <w:sz w:val="21"/>
          <w:szCs w:val="21"/>
        </w:rPr>
        <w:t>proj1copy\</w:t>
      </w:r>
      <w:r>
        <w:rPr>
          <w:rFonts w:cs="Arial" w:ascii="Arial" w:hAnsi="Arial"/>
          <w:color w:val="333333"/>
          <w:sz w:val="21"/>
          <w:szCs w:val="21"/>
        </w:rPr>
        <w:t>.</w:t>
      </w:r>
    </w:p>
    <w:p>
      <w:pPr>
        <w:pStyle w:val="Heading2"/>
        <w:shd w:val="clear" w:color="auto" w:fill="FFFEFE"/>
        <w:spacing w:lineRule="atLeast" w:line="422" w:before="280" w:after="280"/>
        <w:rPr>
          <w:rFonts w:ascii="Arial" w:hAnsi="Arial" w:cs="Arial"/>
          <w:color w:val="40658F"/>
          <w:sz w:val="37"/>
          <w:szCs w:val="37"/>
        </w:rPr>
      </w:pPr>
      <w:bookmarkStart w:id="10" w:name="removedir"/>
      <w:bookmarkEnd w:id="10"/>
      <w:r>
        <w:rPr>
          <w:rFonts w:cs="Arial" w:ascii="Arial" w:hAnsi="Arial"/>
          <w:color w:val="40658F"/>
          <w:sz w:val="37"/>
          <w:szCs w:val="37"/>
        </w:rPr>
        <w:t>Removing a Directory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Use the command </w:t>
      </w:r>
      <w:r>
        <w:rPr>
          <w:rStyle w:val="Strong"/>
          <w:rFonts w:eastAsia="" w:cs="Arial" w:ascii="Arial" w:hAnsi="Arial" w:eastAsiaTheme="majorEastAsia"/>
          <w:color w:val="333333"/>
          <w:sz w:val="21"/>
          <w:szCs w:val="21"/>
        </w:rPr>
        <w:t>rmdir</w:t>
      </w:r>
      <w:r>
        <w:rPr>
          <w:rFonts w:cs="Arial" w:ascii="Arial" w:hAnsi="Arial"/>
          <w:color w:val="333333"/>
          <w:sz w:val="21"/>
          <w:szCs w:val="21"/>
        </w:rPr>
        <w:t> to remove an empty directory. Multiple empty directories may be removed by listing them after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rmdir testdir1 testdir2</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If you try to remove a directory that is not empty, you will see</w:t>
      </w:r>
    </w:p>
    <w:p>
      <w:pPr>
        <w:pStyle w:val="NormalWeb"/>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rmdir: testdir3: Directory not empty</w:t>
      </w:r>
    </w:p>
    <w:p>
      <w:pPr>
        <w:pStyle w:val="NormalWeb"/>
        <w:shd w:val="clear" w:color="auto" w:fill="FFFEFE"/>
        <w:spacing w:before="280" w:after="280"/>
        <w:rPr>
          <w:rFonts w:ascii="Arial" w:hAnsi="Arial" w:cs="Arial"/>
          <w:color w:val="333333"/>
          <w:sz w:val="21"/>
          <w:szCs w:val="21"/>
        </w:rPr>
      </w:pPr>
      <w:r>
        <w:rPr>
          <w:rFonts w:cs="Arial" w:ascii="Arial" w:hAnsi="Arial"/>
          <w:color w:val="333333"/>
          <w:sz w:val="21"/>
          <w:szCs w:val="21"/>
        </w:rPr>
        <w:t>If you are sure that you want to remove the directory and all the files it contains, use the command</w:t>
      </w:r>
    </w:p>
    <w:p>
      <w:pPr>
        <w:pStyle w:val="Normal"/>
        <w:shd w:val="clear" w:color="auto" w:fill="FFFEFE"/>
        <w:rPr>
          <w:rFonts w:ascii="Arial" w:hAnsi="Arial" w:cs="Arial"/>
          <w:color w:val="333333"/>
          <w:sz w:val="21"/>
          <w:szCs w:val="21"/>
        </w:rPr>
      </w:pPr>
      <w:r>
        <w:rPr>
          <w:rStyle w:val="Strong"/>
          <w:rFonts w:cs="Arial" w:ascii="Arial" w:hAnsi="Arial"/>
          <w:color w:val="333333"/>
          <w:sz w:val="21"/>
          <w:szCs w:val="21"/>
        </w:rPr>
        <w:t>rm -r testdir3</w:t>
      </w:r>
    </w:p>
    <w:p>
      <w:pPr>
        <w:pStyle w:val="Heading2"/>
        <w:shd w:val="clear" w:color="auto" w:fill="FFFEFE"/>
        <w:spacing w:lineRule="atLeast" w:line="422" w:before="280" w:after="280"/>
        <w:rPr>
          <w:rFonts w:ascii="Arial" w:hAnsi="Arial" w:cs="Arial"/>
          <w:color w:val="40658F"/>
          <w:sz w:val="37"/>
          <w:szCs w:val="37"/>
        </w:rPr>
      </w:pPr>
      <w:bookmarkStart w:id="11" w:name="summary"/>
      <w:bookmarkEnd w:id="11"/>
      <w:r>
        <w:rPr>
          <w:rFonts w:cs="Arial" w:ascii="Arial" w:hAnsi="Arial"/>
          <w:color w:val="40658F"/>
          <w:sz w:val="37"/>
          <w:szCs w:val="37"/>
        </w:rPr>
        <w:t>Summary of Commands</w:t>
      </w:r>
    </w:p>
    <w:p>
      <w:pPr>
        <w:pStyle w:val="Heading3"/>
        <w:shd w:val="clear" w:color="auto" w:fill="FFFEFE"/>
        <w:spacing w:lineRule="atLeast" w:line="361"/>
        <w:rPr>
          <w:rFonts w:ascii="Arial" w:hAnsi="Arial" w:cs="Arial"/>
          <w:color w:val="655A52"/>
          <w:sz w:val="32"/>
          <w:szCs w:val="32"/>
        </w:rPr>
      </w:pPr>
      <w:r>
        <w:rPr>
          <w:rFonts w:cs="Arial" w:ascii="Arial" w:hAnsi="Arial"/>
          <w:color w:val="655A52"/>
          <w:sz w:val="32"/>
          <w:szCs w:val="32"/>
        </w:rPr>
        <w:t>Working With Files</w:t>
      </w:r>
    </w:p>
    <w:p>
      <w:pPr>
        <w:pStyle w:val="NormalWeb"/>
        <w:numPr>
          <w:ilvl w:val="0"/>
          <w:numId w:val="18"/>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mv file1 file2</w:t>
      </w:r>
      <w:r>
        <w:rPr>
          <w:rFonts w:cs="Arial" w:ascii="Arial" w:hAnsi="Arial"/>
          <w:color w:val="333333"/>
          <w:sz w:val="21"/>
          <w:szCs w:val="21"/>
        </w:rPr>
        <w:br/>
        <w:t>Renames </w:t>
      </w:r>
      <w:r>
        <w:rPr>
          <w:rStyle w:val="Strong"/>
          <w:rFonts w:eastAsia="" w:cs="Arial" w:ascii="Arial" w:hAnsi="Arial" w:eastAsiaTheme="majorEastAsia"/>
          <w:color w:val="333333"/>
          <w:sz w:val="21"/>
          <w:szCs w:val="21"/>
        </w:rPr>
        <w:t>file1</w:t>
      </w:r>
      <w:r>
        <w:rPr>
          <w:rFonts w:cs="Arial" w:ascii="Arial" w:hAnsi="Arial"/>
          <w:color w:val="333333"/>
          <w:sz w:val="21"/>
          <w:szCs w:val="21"/>
        </w:rPr>
        <w:t> to </w:t>
      </w:r>
      <w:r>
        <w:rPr>
          <w:rStyle w:val="Strong"/>
          <w:rFonts w:eastAsia="" w:cs="Arial" w:ascii="Arial" w:hAnsi="Arial" w:eastAsiaTheme="majorEastAsia"/>
          <w:color w:val="333333"/>
          <w:sz w:val="21"/>
          <w:szCs w:val="21"/>
        </w:rPr>
        <w:t>file2</w:t>
      </w:r>
      <w:r>
        <w:rPr>
          <w:rFonts w:cs="Arial" w:ascii="Arial" w:hAnsi="Arial"/>
          <w:color w:val="333333"/>
          <w:sz w:val="21"/>
          <w:szCs w:val="21"/>
        </w:rPr>
        <w:t> (if </w:t>
      </w:r>
      <w:r>
        <w:rPr>
          <w:rStyle w:val="Strong"/>
          <w:rFonts w:eastAsia="" w:cs="Arial" w:ascii="Arial" w:hAnsi="Arial" w:eastAsiaTheme="majorEastAsia"/>
          <w:color w:val="333333"/>
          <w:sz w:val="21"/>
          <w:szCs w:val="21"/>
        </w:rPr>
        <w:t>file2</w:t>
      </w:r>
      <w:r>
        <w:rPr>
          <w:rFonts w:cs="Arial" w:ascii="Arial" w:hAnsi="Arial"/>
          <w:color w:val="333333"/>
          <w:sz w:val="21"/>
          <w:szCs w:val="21"/>
        </w:rPr>
        <w:t> existed previously, overwrites original contents of </w:t>
      </w:r>
      <w:r>
        <w:rPr>
          <w:rStyle w:val="Strong"/>
          <w:rFonts w:eastAsia="" w:cs="Arial" w:ascii="Arial" w:hAnsi="Arial" w:eastAsiaTheme="majorEastAsia"/>
          <w:color w:val="333333"/>
          <w:sz w:val="21"/>
          <w:szCs w:val="21"/>
        </w:rPr>
        <w:t>file2</w:t>
      </w:r>
      <w:r>
        <w:rPr>
          <w:rFonts w:cs="Arial" w:ascii="Arial" w:hAnsi="Arial"/>
          <w:color w:val="333333"/>
          <w:sz w:val="21"/>
          <w:szCs w:val="21"/>
        </w:rPr>
        <w:t>).</w:t>
      </w:r>
    </w:p>
    <w:p>
      <w:pPr>
        <w:pStyle w:val="NormalWeb"/>
        <w:numPr>
          <w:ilvl w:val="0"/>
          <w:numId w:val="18"/>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cp file1 file2</w:t>
      </w:r>
      <w:r>
        <w:rPr>
          <w:rFonts w:cs="Arial" w:ascii="Arial" w:hAnsi="Arial"/>
          <w:color w:val="333333"/>
          <w:sz w:val="21"/>
          <w:szCs w:val="21"/>
        </w:rPr>
        <w:br/>
        <w:t>Copies </w:t>
      </w:r>
      <w:r>
        <w:rPr>
          <w:rStyle w:val="Strong"/>
          <w:rFonts w:eastAsia="" w:cs="Arial" w:ascii="Arial" w:hAnsi="Arial" w:eastAsiaTheme="majorEastAsia"/>
          <w:color w:val="333333"/>
          <w:sz w:val="21"/>
          <w:szCs w:val="21"/>
        </w:rPr>
        <w:t>file1</w:t>
      </w:r>
      <w:r>
        <w:rPr>
          <w:rFonts w:cs="Arial" w:ascii="Arial" w:hAnsi="Arial"/>
          <w:color w:val="333333"/>
          <w:sz w:val="21"/>
          <w:szCs w:val="21"/>
        </w:rPr>
        <w:t> as </w:t>
      </w:r>
      <w:r>
        <w:rPr>
          <w:rStyle w:val="Strong"/>
          <w:rFonts w:eastAsia="" w:cs="Arial" w:ascii="Arial" w:hAnsi="Arial" w:eastAsiaTheme="majorEastAsia"/>
          <w:color w:val="333333"/>
          <w:sz w:val="21"/>
          <w:szCs w:val="21"/>
        </w:rPr>
        <w:t>file2</w:t>
      </w:r>
      <w:r>
        <w:rPr>
          <w:rFonts w:cs="Arial" w:ascii="Arial" w:hAnsi="Arial"/>
          <w:color w:val="333333"/>
          <w:sz w:val="21"/>
          <w:szCs w:val="21"/>
        </w:rPr>
        <w:t> (if </w:t>
      </w:r>
      <w:r>
        <w:rPr>
          <w:rStyle w:val="Strong"/>
          <w:rFonts w:eastAsia="" w:cs="Arial" w:ascii="Arial" w:hAnsi="Arial" w:eastAsiaTheme="majorEastAsia"/>
          <w:color w:val="333333"/>
          <w:sz w:val="21"/>
          <w:szCs w:val="21"/>
        </w:rPr>
        <w:t>file2</w:t>
      </w:r>
      <w:r>
        <w:rPr>
          <w:rFonts w:cs="Arial" w:ascii="Arial" w:hAnsi="Arial"/>
          <w:color w:val="333333"/>
          <w:sz w:val="21"/>
          <w:szCs w:val="21"/>
        </w:rPr>
        <w:t> existed previously, overwrites original contents of </w:t>
      </w:r>
      <w:r>
        <w:rPr>
          <w:rStyle w:val="Strong"/>
          <w:rFonts w:eastAsia="" w:cs="Arial" w:ascii="Arial" w:hAnsi="Arial" w:eastAsiaTheme="majorEastAsia"/>
          <w:color w:val="333333"/>
          <w:sz w:val="21"/>
          <w:szCs w:val="21"/>
        </w:rPr>
        <w:t>file2</w:t>
      </w:r>
      <w:r>
        <w:rPr>
          <w:rFonts w:cs="Arial" w:ascii="Arial" w:hAnsi="Arial"/>
          <w:color w:val="333333"/>
          <w:sz w:val="21"/>
          <w:szCs w:val="21"/>
        </w:rPr>
        <w:t>).</w:t>
      </w:r>
    </w:p>
    <w:p>
      <w:pPr>
        <w:pStyle w:val="NormalWeb"/>
        <w:numPr>
          <w:ilvl w:val="0"/>
          <w:numId w:val="18"/>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rm file3 file4</w:t>
      </w:r>
      <w:r>
        <w:rPr>
          <w:rFonts w:cs="Arial" w:ascii="Arial" w:hAnsi="Arial"/>
          <w:color w:val="333333"/>
          <w:sz w:val="21"/>
          <w:szCs w:val="21"/>
        </w:rPr>
        <w:br/>
        <w:t>Removes </w:t>
      </w:r>
      <w:r>
        <w:rPr>
          <w:rStyle w:val="Strong"/>
          <w:rFonts w:eastAsia="" w:cs="Arial" w:ascii="Arial" w:hAnsi="Arial" w:eastAsiaTheme="majorEastAsia"/>
          <w:color w:val="333333"/>
          <w:sz w:val="21"/>
          <w:szCs w:val="21"/>
        </w:rPr>
        <w:t>file3</w:t>
      </w:r>
      <w:r>
        <w:rPr>
          <w:rFonts w:cs="Arial" w:ascii="Arial" w:hAnsi="Arial"/>
          <w:color w:val="333333"/>
          <w:sz w:val="21"/>
          <w:szCs w:val="21"/>
        </w:rPr>
        <w:t> and </w:t>
      </w:r>
      <w:r>
        <w:rPr>
          <w:rStyle w:val="Strong"/>
          <w:rFonts w:eastAsia="" w:cs="Arial" w:ascii="Arial" w:hAnsi="Arial" w:eastAsiaTheme="majorEastAsia"/>
          <w:color w:val="333333"/>
          <w:sz w:val="21"/>
          <w:szCs w:val="21"/>
        </w:rPr>
        <w:t>file4,</w:t>
      </w:r>
      <w:r>
        <w:rPr>
          <w:rFonts w:cs="Arial" w:ascii="Arial" w:hAnsi="Arial"/>
          <w:color w:val="333333"/>
          <w:sz w:val="21"/>
          <w:szCs w:val="21"/>
        </w:rPr>
        <w:t> requesting confirmation for each removal.</w:t>
      </w:r>
    </w:p>
    <w:p>
      <w:pPr>
        <w:pStyle w:val="Heading3"/>
        <w:shd w:val="clear" w:color="auto" w:fill="FFFEFE"/>
        <w:spacing w:lineRule="atLeast" w:line="361"/>
        <w:rPr>
          <w:rFonts w:ascii="Arial" w:hAnsi="Arial" w:cs="Arial"/>
          <w:color w:val="655A52"/>
          <w:sz w:val="32"/>
          <w:szCs w:val="32"/>
        </w:rPr>
      </w:pPr>
      <w:r>
        <w:rPr>
          <w:rFonts w:cs="Arial" w:ascii="Arial" w:hAnsi="Arial"/>
          <w:color w:val="655A52"/>
          <w:sz w:val="32"/>
          <w:szCs w:val="32"/>
        </w:rPr>
        <w:t>Working With Directories</w:t>
      </w:r>
    </w:p>
    <w:p>
      <w:pPr>
        <w:pStyle w:val="NormalWeb"/>
        <w:numPr>
          <w:ilvl w:val="0"/>
          <w:numId w:val="19"/>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mkdir dir1</w:t>
      </w:r>
      <w:r>
        <w:rPr>
          <w:rFonts w:cs="Arial" w:ascii="Arial" w:hAnsi="Arial"/>
          <w:color w:val="333333"/>
          <w:sz w:val="21"/>
          <w:szCs w:val="21"/>
        </w:rPr>
        <w:br/>
        <w:t>Creates a new directory called </w:t>
      </w:r>
      <w:r>
        <w:rPr>
          <w:rStyle w:val="Strong"/>
          <w:rFonts w:eastAsia="" w:cs="Arial" w:ascii="Arial" w:hAnsi="Arial" w:eastAsiaTheme="majorEastAsia"/>
          <w:color w:val="333333"/>
          <w:sz w:val="21"/>
          <w:szCs w:val="21"/>
        </w:rPr>
        <w:t>dir1.</w:t>
      </w:r>
    </w:p>
    <w:p>
      <w:pPr>
        <w:pStyle w:val="NormalWeb"/>
        <w:numPr>
          <w:ilvl w:val="0"/>
          <w:numId w:val="19"/>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mv dir1 dir2</w:t>
      </w:r>
      <w:r>
        <w:rPr>
          <w:rFonts w:cs="Arial" w:ascii="Arial" w:hAnsi="Arial"/>
          <w:color w:val="333333"/>
          <w:sz w:val="21"/>
          <w:szCs w:val="21"/>
        </w:rPr>
        <w:br/>
        <w:t>If </w:t>
      </w:r>
      <w:r>
        <w:rPr>
          <w:rStyle w:val="Strong"/>
          <w:rFonts w:eastAsia="" w:cs="Arial" w:ascii="Arial" w:hAnsi="Arial" w:eastAsiaTheme="majorEastAsia"/>
          <w:color w:val="333333"/>
          <w:sz w:val="21"/>
          <w:szCs w:val="21"/>
        </w:rPr>
        <w:t>dir2</w:t>
      </w:r>
      <w:r>
        <w:rPr>
          <w:rFonts w:cs="Arial" w:ascii="Arial" w:hAnsi="Arial"/>
          <w:color w:val="333333"/>
          <w:sz w:val="21"/>
          <w:szCs w:val="21"/>
        </w:rPr>
        <w:t> does not exist, renames </w:t>
      </w:r>
      <w:r>
        <w:rPr>
          <w:rStyle w:val="Strong"/>
          <w:rFonts w:eastAsia="" w:cs="Arial" w:ascii="Arial" w:hAnsi="Arial" w:eastAsiaTheme="majorEastAsia"/>
          <w:color w:val="333333"/>
          <w:sz w:val="21"/>
          <w:szCs w:val="21"/>
        </w:rPr>
        <w:t>dir1</w:t>
      </w:r>
      <w:r>
        <w:rPr>
          <w:rFonts w:cs="Arial" w:ascii="Arial" w:hAnsi="Arial"/>
          <w:color w:val="333333"/>
          <w:sz w:val="21"/>
          <w:szCs w:val="21"/>
        </w:rPr>
        <w:t> to </w:t>
      </w:r>
      <w:r>
        <w:rPr>
          <w:rStyle w:val="Strong"/>
          <w:rFonts w:eastAsia="" w:cs="Arial" w:ascii="Arial" w:hAnsi="Arial" w:eastAsiaTheme="majorEastAsia"/>
          <w:color w:val="333333"/>
          <w:sz w:val="21"/>
          <w:szCs w:val="21"/>
        </w:rPr>
        <w:t>dir2.</w:t>
      </w:r>
      <w:r>
        <w:rPr>
          <w:rFonts w:cs="Arial" w:ascii="Arial" w:hAnsi="Arial"/>
          <w:color w:val="333333"/>
          <w:sz w:val="21"/>
          <w:szCs w:val="21"/>
        </w:rPr>
        <w:br/>
        <w:t>If </w:t>
      </w:r>
      <w:r>
        <w:rPr>
          <w:rStyle w:val="Strong"/>
          <w:rFonts w:eastAsia="" w:cs="Arial" w:ascii="Arial" w:hAnsi="Arial" w:eastAsiaTheme="majorEastAsia"/>
          <w:color w:val="333333"/>
          <w:sz w:val="21"/>
          <w:szCs w:val="21"/>
        </w:rPr>
        <w:t>dir2</w:t>
      </w:r>
      <w:r>
        <w:rPr>
          <w:rFonts w:cs="Arial" w:ascii="Arial" w:hAnsi="Arial"/>
          <w:color w:val="333333"/>
          <w:sz w:val="21"/>
          <w:szCs w:val="21"/>
        </w:rPr>
        <w:t> exists, moves </w:t>
      </w:r>
      <w:r>
        <w:rPr>
          <w:rStyle w:val="Strong"/>
          <w:rFonts w:eastAsia="" w:cs="Arial" w:ascii="Arial" w:hAnsi="Arial" w:eastAsiaTheme="majorEastAsia"/>
          <w:color w:val="333333"/>
          <w:sz w:val="21"/>
          <w:szCs w:val="21"/>
        </w:rPr>
        <w:t>dir1</w:t>
      </w:r>
      <w:r>
        <w:rPr>
          <w:rFonts w:cs="Arial" w:ascii="Arial" w:hAnsi="Arial"/>
          <w:color w:val="333333"/>
          <w:sz w:val="21"/>
          <w:szCs w:val="21"/>
        </w:rPr>
        <w:t> inside </w:t>
      </w:r>
      <w:r>
        <w:rPr>
          <w:rStyle w:val="Strong"/>
          <w:rFonts w:eastAsia="" w:cs="Arial" w:ascii="Arial" w:hAnsi="Arial" w:eastAsiaTheme="majorEastAsia"/>
          <w:color w:val="333333"/>
          <w:sz w:val="21"/>
          <w:szCs w:val="21"/>
        </w:rPr>
        <w:t>dir2.</w:t>
      </w:r>
    </w:p>
    <w:p>
      <w:pPr>
        <w:pStyle w:val="NormalWeb"/>
        <w:numPr>
          <w:ilvl w:val="0"/>
          <w:numId w:val="19"/>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cp -r dir1 dir2</w:t>
      </w:r>
      <w:r>
        <w:rPr>
          <w:rFonts w:cs="Arial" w:ascii="Arial" w:hAnsi="Arial"/>
          <w:color w:val="333333"/>
          <w:sz w:val="21"/>
          <w:szCs w:val="21"/>
        </w:rPr>
        <w:br/>
        <w:t>If </w:t>
      </w:r>
      <w:r>
        <w:rPr>
          <w:rStyle w:val="Strong"/>
          <w:rFonts w:eastAsia="" w:cs="Arial" w:ascii="Arial" w:hAnsi="Arial" w:eastAsiaTheme="majorEastAsia"/>
          <w:color w:val="333333"/>
          <w:sz w:val="21"/>
          <w:szCs w:val="21"/>
        </w:rPr>
        <w:t>dir2</w:t>
      </w:r>
      <w:r>
        <w:rPr>
          <w:rFonts w:cs="Arial" w:ascii="Arial" w:hAnsi="Arial"/>
          <w:color w:val="333333"/>
          <w:sz w:val="21"/>
          <w:szCs w:val="21"/>
        </w:rPr>
        <w:t> does not exist, copies </w:t>
      </w:r>
      <w:r>
        <w:rPr>
          <w:rStyle w:val="Strong"/>
          <w:rFonts w:eastAsia="" w:cs="Arial" w:ascii="Arial" w:hAnsi="Arial" w:eastAsiaTheme="majorEastAsia"/>
          <w:color w:val="333333"/>
          <w:sz w:val="21"/>
          <w:szCs w:val="21"/>
        </w:rPr>
        <w:t>dir1</w:t>
      </w:r>
      <w:r>
        <w:rPr>
          <w:rFonts w:cs="Arial" w:ascii="Arial" w:hAnsi="Arial"/>
          <w:color w:val="333333"/>
          <w:sz w:val="21"/>
          <w:szCs w:val="21"/>
        </w:rPr>
        <w:t> as </w:t>
      </w:r>
      <w:r>
        <w:rPr>
          <w:rStyle w:val="Strong"/>
          <w:rFonts w:eastAsia="" w:cs="Arial" w:ascii="Arial" w:hAnsi="Arial" w:eastAsiaTheme="majorEastAsia"/>
          <w:color w:val="333333"/>
          <w:sz w:val="21"/>
          <w:szCs w:val="21"/>
        </w:rPr>
        <w:t>dir2.</w:t>
      </w:r>
      <w:r>
        <w:rPr>
          <w:rFonts w:cs="Arial" w:ascii="Arial" w:hAnsi="Arial"/>
          <w:color w:val="333333"/>
          <w:sz w:val="21"/>
          <w:szCs w:val="21"/>
        </w:rPr>
        <w:br/>
        <w:t>If </w:t>
      </w:r>
      <w:r>
        <w:rPr>
          <w:rStyle w:val="Strong"/>
          <w:rFonts w:eastAsia="" w:cs="Arial" w:ascii="Arial" w:hAnsi="Arial" w:eastAsiaTheme="majorEastAsia"/>
          <w:color w:val="333333"/>
          <w:sz w:val="21"/>
          <w:szCs w:val="21"/>
        </w:rPr>
        <w:t>dir2</w:t>
      </w:r>
      <w:r>
        <w:rPr>
          <w:rFonts w:cs="Arial" w:ascii="Arial" w:hAnsi="Arial"/>
          <w:color w:val="333333"/>
          <w:sz w:val="21"/>
          <w:szCs w:val="21"/>
        </w:rPr>
        <w:t> does exist, copies </w:t>
      </w:r>
      <w:r>
        <w:rPr>
          <w:rStyle w:val="Strong"/>
          <w:rFonts w:eastAsia="" w:cs="Arial" w:ascii="Arial" w:hAnsi="Arial" w:eastAsiaTheme="majorEastAsia"/>
          <w:color w:val="333333"/>
          <w:sz w:val="21"/>
          <w:szCs w:val="21"/>
        </w:rPr>
        <w:t>dir1</w:t>
      </w:r>
      <w:r>
        <w:rPr>
          <w:rFonts w:cs="Arial" w:ascii="Arial" w:hAnsi="Arial"/>
          <w:color w:val="333333"/>
          <w:sz w:val="21"/>
          <w:szCs w:val="21"/>
        </w:rPr>
        <w:t> inside </w:t>
      </w:r>
      <w:r>
        <w:rPr>
          <w:rStyle w:val="Strong"/>
          <w:rFonts w:eastAsia="" w:cs="Arial" w:ascii="Arial" w:hAnsi="Arial" w:eastAsiaTheme="majorEastAsia"/>
          <w:color w:val="333333"/>
          <w:sz w:val="21"/>
          <w:szCs w:val="21"/>
        </w:rPr>
        <w:t>dir2.</w:t>
      </w:r>
    </w:p>
    <w:p>
      <w:pPr>
        <w:pStyle w:val="NormalWeb"/>
        <w:numPr>
          <w:ilvl w:val="0"/>
          <w:numId w:val="19"/>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rmdir dir1</w:t>
      </w:r>
      <w:r>
        <w:rPr>
          <w:rFonts w:cs="Arial" w:ascii="Arial" w:hAnsi="Arial"/>
          <w:color w:val="333333"/>
          <w:sz w:val="21"/>
          <w:szCs w:val="21"/>
        </w:rPr>
        <w:br/>
        <w:t>Removes </w:t>
      </w:r>
      <w:r>
        <w:rPr>
          <w:rStyle w:val="Strong"/>
          <w:rFonts w:eastAsia="" w:cs="Arial" w:ascii="Arial" w:hAnsi="Arial" w:eastAsiaTheme="majorEastAsia"/>
          <w:color w:val="333333"/>
          <w:sz w:val="21"/>
          <w:szCs w:val="21"/>
        </w:rPr>
        <w:t>dir1,</w:t>
      </w:r>
      <w:r>
        <w:rPr>
          <w:rFonts w:cs="Arial" w:ascii="Arial" w:hAnsi="Arial"/>
          <w:color w:val="333333"/>
          <w:sz w:val="21"/>
          <w:szCs w:val="21"/>
        </w:rPr>
        <w:t> if </w:t>
      </w:r>
      <w:r>
        <w:rPr>
          <w:rStyle w:val="Strong"/>
          <w:rFonts w:eastAsia="" w:cs="Arial" w:ascii="Arial" w:hAnsi="Arial" w:eastAsiaTheme="majorEastAsia"/>
          <w:color w:val="333333"/>
          <w:sz w:val="21"/>
          <w:szCs w:val="21"/>
        </w:rPr>
        <w:t>dir1</w:t>
      </w:r>
      <w:r>
        <w:rPr>
          <w:rFonts w:cs="Arial" w:ascii="Arial" w:hAnsi="Arial"/>
          <w:color w:val="333333"/>
          <w:sz w:val="21"/>
          <w:szCs w:val="21"/>
        </w:rPr>
        <w:t> contains no files.</w:t>
      </w:r>
    </w:p>
    <w:p>
      <w:pPr>
        <w:pStyle w:val="NormalWeb"/>
        <w:numPr>
          <w:ilvl w:val="0"/>
          <w:numId w:val="19"/>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rm -r dir1</w:t>
      </w:r>
      <w:r>
        <w:rPr>
          <w:rFonts w:cs="Arial" w:ascii="Arial" w:hAnsi="Arial"/>
          <w:color w:val="333333"/>
          <w:sz w:val="21"/>
          <w:szCs w:val="21"/>
        </w:rPr>
        <w:br/>
        <w:t>Removes </w:t>
      </w:r>
      <w:r>
        <w:rPr>
          <w:rStyle w:val="Strong"/>
          <w:rFonts w:eastAsia="" w:cs="Arial" w:ascii="Arial" w:hAnsi="Arial" w:eastAsiaTheme="majorEastAsia"/>
          <w:color w:val="333333"/>
          <w:sz w:val="21"/>
          <w:szCs w:val="21"/>
        </w:rPr>
        <w:t>dir1</w:t>
      </w:r>
      <w:r>
        <w:rPr>
          <w:rFonts w:cs="Arial" w:ascii="Arial" w:hAnsi="Arial"/>
          <w:color w:val="333333"/>
          <w:sz w:val="21"/>
          <w:szCs w:val="21"/>
        </w:rPr>
        <w:t> and any files it contains. Use with caution.</w:t>
      </w:r>
    </w:p>
    <w:p>
      <w:pPr>
        <w:pStyle w:val="Heading3"/>
        <w:shd w:val="clear" w:color="auto" w:fill="FFFEFE"/>
        <w:spacing w:lineRule="atLeast" w:line="361"/>
        <w:rPr>
          <w:rFonts w:ascii="Arial" w:hAnsi="Arial" w:cs="Arial"/>
          <w:color w:val="655A52"/>
          <w:sz w:val="32"/>
          <w:szCs w:val="32"/>
        </w:rPr>
      </w:pPr>
      <w:r>
        <w:rPr>
          <w:rFonts w:cs="Arial" w:ascii="Arial" w:hAnsi="Arial"/>
          <w:color w:val="655A52"/>
          <w:sz w:val="32"/>
          <w:szCs w:val="32"/>
        </w:rPr>
        <w:t>Working With Files and Directories</w:t>
      </w:r>
    </w:p>
    <w:p>
      <w:pPr>
        <w:pStyle w:val="NormalWeb"/>
        <w:numPr>
          <w:ilvl w:val="0"/>
          <w:numId w:val="20"/>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cp file1 dir1</w:t>
      </w:r>
      <w:r>
        <w:rPr>
          <w:rFonts w:cs="Arial" w:ascii="Arial" w:hAnsi="Arial"/>
          <w:color w:val="333333"/>
          <w:sz w:val="21"/>
          <w:szCs w:val="21"/>
        </w:rPr>
        <w:br/>
        <w:t>Copies file </w:t>
      </w:r>
      <w:r>
        <w:rPr>
          <w:rStyle w:val="Strong"/>
          <w:rFonts w:eastAsia="" w:cs="Arial" w:ascii="Arial" w:hAnsi="Arial" w:eastAsiaTheme="majorEastAsia"/>
          <w:color w:val="333333"/>
          <w:sz w:val="21"/>
          <w:szCs w:val="21"/>
        </w:rPr>
        <w:t>file1</w:t>
      </w:r>
      <w:r>
        <w:rPr>
          <w:rFonts w:cs="Arial" w:ascii="Arial" w:hAnsi="Arial"/>
          <w:color w:val="333333"/>
          <w:sz w:val="21"/>
          <w:szCs w:val="21"/>
        </w:rPr>
        <w:t> into existing directory </w:t>
      </w:r>
      <w:r>
        <w:rPr>
          <w:rStyle w:val="Strong"/>
          <w:rFonts w:eastAsia="" w:cs="Arial" w:ascii="Arial" w:hAnsi="Arial" w:eastAsiaTheme="majorEastAsia"/>
          <w:color w:val="333333"/>
          <w:sz w:val="21"/>
          <w:szCs w:val="21"/>
        </w:rPr>
        <w:t>dir1</w:t>
      </w:r>
      <w:r>
        <w:rPr>
          <w:rFonts w:cs="Arial" w:ascii="Arial" w:hAnsi="Arial"/>
          <w:color w:val="333333"/>
          <w:sz w:val="21"/>
          <w:szCs w:val="21"/>
        </w:rPr>
        <w:t>.</w:t>
      </w:r>
    </w:p>
    <w:p>
      <w:pPr>
        <w:pStyle w:val="NormalWeb"/>
        <w:numPr>
          <w:ilvl w:val="0"/>
          <w:numId w:val="20"/>
        </w:numPr>
        <w:shd w:val="clear" w:color="auto" w:fill="FFFEFE"/>
        <w:spacing w:before="280" w:after="280"/>
        <w:rPr>
          <w:rFonts w:ascii="Arial" w:hAnsi="Arial" w:cs="Arial"/>
          <w:color w:val="333333"/>
          <w:sz w:val="21"/>
          <w:szCs w:val="21"/>
        </w:rPr>
      </w:pPr>
      <w:r>
        <w:rPr>
          <w:rStyle w:val="Strong"/>
          <w:rFonts w:eastAsia="" w:cs="Arial" w:ascii="Arial" w:hAnsi="Arial" w:eastAsiaTheme="majorEastAsia"/>
          <w:color w:val="333333"/>
          <w:sz w:val="21"/>
          <w:szCs w:val="21"/>
        </w:rPr>
        <w:t>mv file2 dir2</w:t>
      </w:r>
      <w:r>
        <w:rPr>
          <w:rFonts w:cs="Arial" w:ascii="Arial" w:hAnsi="Arial"/>
          <w:color w:val="333333"/>
          <w:sz w:val="21"/>
          <w:szCs w:val="21"/>
        </w:rPr>
        <w:br/>
        <w:t>Moves file </w:t>
      </w:r>
      <w:r>
        <w:rPr>
          <w:rStyle w:val="Strong"/>
          <w:rFonts w:eastAsia="" w:cs="Arial" w:ascii="Arial" w:hAnsi="Arial" w:eastAsiaTheme="majorEastAsia"/>
          <w:color w:val="333333"/>
          <w:sz w:val="21"/>
          <w:szCs w:val="21"/>
        </w:rPr>
        <w:t>file2</w:t>
      </w:r>
      <w:r>
        <w:rPr>
          <w:rFonts w:cs="Arial" w:ascii="Arial" w:hAnsi="Arial"/>
          <w:color w:val="333333"/>
          <w:sz w:val="21"/>
          <w:szCs w:val="21"/>
        </w:rPr>
        <w:t> into existing directory </w:t>
      </w:r>
      <w:r>
        <w:rPr>
          <w:rStyle w:val="Strong"/>
          <w:rFonts w:eastAsia="" w:cs="Arial" w:ascii="Arial" w:hAnsi="Arial" w:eastAsiaTheme="majorEastAsia"/>
          <w:color w:val="333333"/>
          <w:sz w:val="21"/>
          <w:szCs w:val="21"/>
        </w:rPr>
        <w:t>dir2</w:t>
      </w:r>
      <w:r>
        <w:rPr>
          <w:rFonts w:cs="Arial" w:ascii="Arial" w:hAnsi="Arial"/>
          <w:color w:val="333333"/>
          <w:sz w:val="21"/>
          <w:szCs w:val="21"/>
        </w:rPr>
        <w:t>.</w:t>
      </w:r>
    </w:p>
    <w:p>
      <w:pPr>
        <w:pStyle w:val="Normal"/>
        <w:shd w:val="clear" w:color="auto" w:fill="FFFFFF"/>
        <w:spacing w:lineRule="auto" w:line="240" w:before="0" w:after="367"/>
        <w:rPr>
          <w:rFonts w:ascii="open sans" w:hAnsi="open sans" w:eastAsia="Times New Roman" w:cs="Times New Roman"/>
          <w:color w:val="000000"/>
          <w:sz w:val="20"/>
          <w:szCs w:val="20"/>
          <w:lang w:bidi="ar-SA"/>
        </w:rPr>
      </w:pPr>
      <w:r>
        <w:rPr>
          <w:rFonts w:eastAsia="Times New Roman" w:cs="Times New Roman" w:ascii="open sans" w:hAnsi="open sans"/>
          <w:color w:val="000000"/>
          <w:sz w:val="20"/>
          <w:szCs w:val="20"/>
          <w:lang w:bidi="ar-SA"/>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numPr>
          <w:ilvl w:val="0"/>
          <w:numId w:val="0"/>
        </w:numPr>
        <w:spacing w:lineRule="auto" w:line="240" w:before="0" w:after="0"/>
        <w:outlineLvl w:val="1"/>
        <w:rPr>
          <w:rFonts w:ascii="Times New Roman" w:hAnsi="Times New Roman"/>
          <w:sz w:val="24"/>
          <w:szCs w:val="24"/>
        </w:rPr>
      </w:pPr>
      <w:r>
        <w:rPr/>
      </w:r>
    </w:p>
    <w:sectPr>
      <w:type w:val="nextPage"/>
      <w:pgSz w:w="12240" w:h="15840"/>
      <w:pgMar w:left="1440" w:right="1440" w:header="0" w:top="153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swiss"/>
    <w:pitch w:val="variable"/>
  </w:font>
  <w:font w:name="open sans">
    <w:charset w:val="00"/>
    <w:family w:val="roman"/>
    <w:pitch w:val="variable"/>
  </w:font>
  <w:font w:name="Arial">
    <w:charset w:val="00"/>
    <w:family w:val="roman"/>
    <w:pitch w:val="variable"/>
  </w:font>
  <w:font w:name="Consolas">
    <w:charset w:val="00"/>
    <w:family w:val="roman"/>
    <w:pitch w:val="variable"/>
  </w:font>
  <w:font w:name="Helvetica">
    <w:altName w:val="Arial"/>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3">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880"/>
        </w:tabs>
        <w:ind w:left="2880" w:hanging="360"/>
      </w:pPr>
      <w:rPr>
        <w:rFonts w:ascii="Courier New" w:hAnsi="Courier New" w:cs="Courier New"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o"/>
      <w:lvlJc w:val="left"/>
      <w:pPr>
        <w:tabs>
          <w:tab w:val="num" w:pos="4320"/>
        </w:tabs>
        <w:ind w:left="4320" w:hanging="360"/>
      </w:pPr>
      <w:rPr>
        <w:rFonts w:ascii="Courier New" w:hAnsi="Courier New" w:cs="Courier New" w:hint="default"/>
      </w:rPr>
    </w:lvl>
    <w:lvl w:ilvl="6">
      <w:start w:val="1"/>
      <w:numFmt w:val="bullet"/>
      <w:lvlText w:val="o"/>
      <w:lvlJc w:val="left"/>
      <w:pPr>
        <w:tabs>
          <w:tab w:val="num" w:pos="5040"/>
        </w:tabs>
        <w:ind w:left="5040" w:hanging="360"/>
      </w:pPr>
      <w:rPr>
        <w:rFonts w:ascii="Courier New" w:hAnsi="Courier New" w:cs="Courier New"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o"/>
      <w:lvlJc w:val="left"/>
      <w:pPr>
        <w:tabs>
          <w:tab w:val="num" w:pos="6480"/>
        </w:tabs>
        <w:ind w:left="6480" w:hanging="360"/>
      </w:pPr>
      <w:rPr>
        <w:rFonts w:ascii="Courier New" w:hAnsi="Courier New" w:cs="Courier New" w:hint="default"/>
      </w:r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te-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557b"/>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te-IN"/>
    </w:rPr>
  </w:style>
  <w:style w:type="paragraph" w:styleId="Heading1">
    <w:name w:val="Heading 1"/>
    <w:basedOn w:val="Normal"/>
    <w:next w:val="Normal"/>
    <w:link w:val="Heading1Char"/>
    <w:uiPriority w:val="9"/>
    <w:qFormat/>
    <w:rsid w:val="000338f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256301"/>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8670e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8d42f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56301"/>
    <w:rPr>
      <w:rFonts w:ascii="Times New Roman" w:hAnsi="Times New Roman" w:eastAsia="Times New Roman" w:cs="Times New Roman"/>
      <w:b/>
      <w:bCs/>
      <w:sz w:val="36"/>
      <w:szCs w:val="36"/>
    </w:rPr>
  </w:style>
  <w:style w:type="character" w:styleId="Strong">
    <w:name w:val="Strong"/>
    <w:basedOn w:val="DefaultParagraphFont"/>
    <w:uiPriority w:val="22"/>
    <w:qFormat/>
    <w:rsid w:val="00256301"/>
    <w:rPr>
      <w:b/>
      <w:bCs/>
    </w:rPr>
  </w:style>
  <w:style w:type="character" w:styleId="Heading1Char" w:customStyle="1">
    <w:name w:val="Heading 1 Char"/>
    <w:basedOn w:val="DefaultParagraphFont"/>
    <w:link w:val="Heading1"/>
    <w:uiPriority w:val="9"/>
    <w:qFormat/>
    <w:rsid w:val="000338f5"/>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semiHidden/>
    <w:qFormat/>
    <w:rsid w:val="000338f5"/>
    <w:rPr>
      <w:rFonts w:ascii="Courier New" w:hAnsi="Courier New" w:eastAsia="Times New Roman" w:cs="Courier New"/>
      <w:sz w:val="20"/>
      <w:szCs w:val="20"/>
      <w:lang w:bidi="ar-SA"/>
    </w:rPr>
  </w:style>
  <w:style w:type="character" w:styleId="InternetLink">
    <w:name w:val="Hyperlink"/>
    <w:basedOn w:val="DefaultParagraphFont"/>
    <w:uiPriority w:val="99"/>
    <w:semiHidden/>
    <w:unhideWhenUsed/>
    <w:rsid w:val="000338f5"/>
    <w:rPr>
      <w:color w:val="0000FF"/>
      <w:u w:val="single"/>
    </w:rPr>
  </w:style>
  <w:style w:type="character" w:styleId="Heading3Char" w:customStyle="1">
    <w:name w:val="Heading 3 Char"/>
    <w:basedOn w:val="DefaultParagraphFont"/>
    <w:link w:val="Heading3"/>
    <w:uiPriority w:val="9"/>
    <w:semiHidden/>
    <w:qFormat/>
    <w:rsid w:val="008670e2"/>
    <w:rPr>
      <w:rFonts w:ascii="Cambria" w:hAnsi="Cambria" w:eastAsia="" w:cs="" w:asciiTheme="majorHAnsi" w:cstheme="majorBidi" w:eastAsiaTheme="majorEastAsia" w:hAnsiTheme="majorHAnsi"/>
      <w:b/>
      <w:bCs/>
      <w:color w:val="4F81BD" w:themeColor="accent1"/>
    </w:rPr>
  </w:style>
  <w:style w:type="character" w:styleId="Pln" w:customStyle="1">
    <w:name w:val="pln"/>
    <w:basedOn w:val="DefaultParagraphFont"/>
    <w:qFormat/>
    <w:rsid w:val="00f55cf1"/>
    <w:rPr/>
  </w:style>
  <w:style w:type="character" w:styleId="Pun" w:customStyle="1">
    <w:name w:val="pun"/>
    <w:basedOn w:val="DefaultParagraphFont"/>
    <w:qFormat/>
    <w:rsid w:val="00f55cf1"/>
    <w:rPr/>
  </w:style>
  <w:style w:type="character" w:styleId="Str" w:customStyle="1">
    <w:name w:val="str"/>
    <w:basedOn w:val="DefaultParagraphFont"/>
    <w:qFormat/>
    <w:rsid w:val="00f55cf1"/>
    <w:rPr/>
  </w:style>
  <w:style w:type="character" w:styleId="Kwd" w:customStyle="1">
    <w:name w:val="kwd"/>
    <w:basedOn w:val="DefaultParagraphFont"/>
    <w:qFormat/>
    <w:rsid w:val="00f55cf1"/>
    <w:rPr/>
  </w:style>
  <w:style w:type="character" w:styleId="Heading4Char" w:customStyle="1">
    <w:name w:val="Heading 4 Char"/>
    <w:basedOn w:val="DefaultParagraphFont"/>
    <w:link w:val="Heading4"/>
    <w:uiPriority w:val="9"/>
    <w:semiHidden/>
    <w:qFormat/>
    <w:rsid w:val="008d42f1"/>
    <w:rPr>
      <w:rFonts w:ascii="Cambria" w:hAnsi="Cambria" w:eastAsia="" w:cs="" w:asciiTheme="majorHAnsi" w:cstheme="majorBidi" w:eastAsiaTheme="majorEastAsia" w:hAnsiTheme="majorHAnsi"/>
      <w:b/>
      <w:bCs/>
      <w:i/>
      <w:iCs/>
      <w:color w:val="4F81BD" w:themeColor="accent1"/>
    </w:rPr>
  </w:style>
  <w:style w:type="character" w:styleId="BalloonTextChar" w:customStyle="1">
    <w:name w:val="Balloon Text Char"/>
    <w:basedOn w:val="DefaultParagraphFont"/>
    <w:link w:val="BalloonText"/>
    <w:uiPriority w:val="99"/>
    <w:semiHidden/>
    <w:qFormat/>
    <w:rsid w:val="00062520"/>
    <w:rPr>
      <w:rFonts w:ascii="Tahoma" w:hAnsi="Tahoma" w:cs="Tahoma"/>
      <w:sz w:val="16"/>
      <w:szCs w:val="16"/>
    </w:rPr>
  </w:style>
  <w:style w:type="character" w:styleId="Tag" w:customStyle="1">
    <w:name w:val="tag"/>
    <w:basedOn w:val="DefaultParagraphFont"/>
    <w:qFormat/>
    <w:rsid w:val="00062520"/>
    <w:rPr/>
  </w:style>
  <w:style w:type="character" w:styleId="Tagname" w:customStyle="1">
    <w:name w:val="tag-name"/>
    <w:basedOn w:val="DefaultParagraphFont"/>
    <w:qFormat/>
    <w:rsid w:val="000625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256301"/>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0338f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ar-SA"/>
    </w:rPr>
  </w:style>
  <w:style w:type="paragraph" w:styleId="ListParagraph">
    <w:name w:val="List Paragraph"/>
    <w:basedOn w:val="Normal"/>
    <w:uiPriority w:val="34"/>
    <w:qFormat/>
    <w:rsid w:val="006865a4"/>
    <w:pPr>
      <w:spacing w:before="0" w:after="200"/>
      <w:ind w:left="720" w:hanging="0"/>
      <w:contextualSpacing/>
    </w:pPr>
    <w:rPr/>
  </w:style>
  <w:style w:type="paragraph" w:styleId="BalloonText">
    <w:name w:val="Balloon Text"/>
    <w:basedOn w:val="Normal"/>
    <w:link w:val="BalloonTextChar"/>
    <w:uiPriority w:val="99"/>
    <w:semiHidden/>
    <w:unhideWhenUsed/>
    <w:qFormat/>
    <w:rsid w:val="00062520"/>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config.org/learning-linux-commands-ls" TargetMode="External"/><Relationship Id="rId3" Type="http://schemas.openxmlformats.org/officeDocument/2006/relationships/hyperlink" Target="https://www.javatpoint.com/linux-tutorial" TargetMode="External"/><Relationship Id="rId4" Type="http://schemas.openxmlformats.org/officeDocument/2006/relationships/hyperlink" Target="https://www.javatpoint.com/what-is-linux" TargetMode="External"/><Relationship Id="rId5" Type="http://schemas.openxmlformats.org/officeDocument/2006/relationships/image" Target="media/image1.png"/><Relationship Id="rId6" Type="http://schemas.openxmlformats.org/officeDocument/2006/relationships/hyperlink" Target="https://www.javatpoint.com/api-full-form" TargetMode="External"/><Relationship Id="rId7" Type="http://schemas.openxmlformats.org/officeDocument/2006/relationships/hyperlink" Target="https://www.javatpoint.com/linux-features" TargetMode="External"/><Relationship Id="rId8" Type="http://schemas.openxmlformats.org/officeDocument/2006/relationships/image" Target="media/image2.png"/><Relationship Id="rId9" Type="http://schemas.openxmlformats.org/officeDocument/2006/relationships/hyperlink" Target="https://www.javatpoint.com/cpu-full-form" TargetMode="External"/><Relationship Id="rId10" Type="http://schemas.openxmlformats.org/officeDocument/2006/relationships/hyperlink" Target="https://www.javatpoint.com/ram-full-form" TargetMode="External"/><Relationship Id="rId11" Type="http://schemas.openxmlformats.org/officeDocument/2006/relationships/hyperlink" Target="https://www.javatpoint.com/linux-tutorial" TargetMode="External"/><Relationship Id="rId12" Type="http://schemas.openxmlformats.org/officeDocument/2006/relationships/hyperlink" Target="https://www.javatpoint.com/linux-commands" TargetMode="External"/><Relationship Id="rId13" Type="http://schemas.openxmlformats.org/officeDocument/2006/relationships/hyperlink" Target="https://www.javatpoint.com/linux-cat"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yperlink" Target="https://www.javatpoint.com/linux-touch"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s://www.javatpoint.com/linux-file-s" TargetMode="External"/><Relationship Id="rId29" Type="http://schemas.openxmlformats.org/officeDocument/2006/relationships/hyperlink" Target="https://www.javatpoint.com/linux-file-asterisk" TargetMode="External"/><Relationship Id="rId30" Type="http://schemas.openxmlformats.org/officeDocument/2006/relationships/hyperlink" Target="https://www.javatpoint.com/linux-file-directory-name" TargetMode="External"/><Relationship Id="rId31" Type="http://schemas.openxmlformats.org/officeDocument/2006/relationships/hyperlink" Target="https://www.javatpoint.com/linux-file-range" TargetMode="External"/><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hyperlink" Target="https://documentation.its.umich.edu/node/297" TargetMode="Externa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89775-DFE8-4B04-B66A-8187FAF8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Application>LibreOffice/7.0.0.3$Windows_X86_64 LibreOffice_project/8061b3e9204bef6b321a21033174034a5e2ea88e</Application>
  <Pages>47</Pages>
  <Words>11125</Words>
  <Characters>51478</Characters>
  <CharactersWithSpaces>61950</CharactersWithSpaces>
  <Paragraphs>1004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2020-11-12T01:24:00Z</dcterms:created>
  <dc:creator>dtc</dc:creator>
  <dc:description/>
  <dc:language>en-US</dc:language>
  <cp:lastModifiedBy/>
  <dcterms:modified xsi:type="dcterms:W3CDTF">2020-11-25T16:22:08Z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